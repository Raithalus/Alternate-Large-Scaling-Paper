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7D" w:rsidRDefault="00130A7D">
      <w:pPr>
        <w:rPr>
          <w:rFonts w:ascii="Times" w:hAnsi="Times"/>
          <w:b/>
          <w:sz w:val="24"/>
          <w:szCs w:val="24"/>
        </w:rPr>
      </w:pPr>
      <w:r>
        <w:rPr>
          <w:rFonts w:ascii="Times" w:hAnsi="Times"/>
          <w:b/>
          <w:sz w:val="24"/>
          <w:szCs w:val="24"/>
        </w:rPr>
        <w:t>Abstract</w:t>
      </w:r>
    </w:p>
    <w:p w:rsidR="00130A7D" w:rsidRDefault="00130A7D">
      <w:pPr>
        <w:rPr>
          <w:rFonts w:ascii="Times" w:hAnsi="Times"/>
          <w:sz w:val="24"/>
          <w:szCs w:val="24"/>
        </w:rPr>
      </w:pPr>
      <w:r>
        <w:rPr>
          <w:rFonts w:ascii="Times" w:hAnsi="Times"/>
          <w:sz w:val="24"/>
          <w:szCs w:val="24"/>
        </w:rPr>
        <w:tab/>
        <w:t xml:space="preserve">Formation of patterns that </w:t>
      </w:r>
      <w:r w:rsidR="00167F17">
        <w:rPr>
          <w:rFonts w:ascii="Times" w:hAnsi="Times"/>
          <w:sz w:val="24"/>
          <w:szCs w:val="24"/>
        </w:rPr>
        <w:t>are</w:t>
      </w:r>
      <w:r>
        <w:rPr>
          <w:rFonts w:ascii="Times" w:hAnsi="Times"/>
          <w:sz w:val="24"/>
          <w:szCs w:val="24"/>
        </w:rPr>
        <w:t xml:space="preserve"> proportional to</w:t>
      </w:r>
      <w:r w:rsidR="00167F17">
        <w:rPr>
          <w:rFonts w:ascii="Times" w:hAnsi="Times"/>
          <w:sz w:val="24"/>
          <w:szCs w:val="24"/>
        </w:rPr>
        <w:t xml:space="preserve"> </w:t>
      </w:r>
      <w:r w:rsidR="00A00C84">
        <w:rPr>
          <w:rFonts w:ascii="Times" w:hAnsi="Times"/>
          <w:sz w:val="24"/>
          <w:szCs w:val="24"/>
        </w:rPr>
        <w:t>embryo</w:t>
      </w:r>
      <w:r w:rsidR="00167F17">
        <w:rPr>
          <w:rFonts w:ascii="Times" w:hAnsi="Times"/>
          <w:sz w:val="24"/>
          <w:szCs w:val="24"/>
        </w:rPr>
        <w:t xml:space="preserve"> </w:t>
      </w:r>
      <w:r>
        <w:rPr>
          <w:rFonts w:ascii="Times" w:hAnsi="Times"/>
          <w:sz w:val="24"/>
          <w:szCs w:val="24"/>
        </w:rPr>
        <w:t>size</w:t>
      </w:r>
      <w:r w:rsidR="00697194">
        <w:rPr>
          <w:rFonts w:ascii="Times" w:hAnsi="Times"/>
          <w:sz w:val="24"/>
          <w:szCs w:val="24"/>
        </w:rPr>
        <w:t xml:space="preserve"> </w:t>
      </w:r>
      <w:r w:rsidR="00167F17">
        <w:rPr>
          <w:rFonts w:ascii="Times" w:hAnsi="Times"/>
          <w:sz w:val="24"/>
          <w:szCs w:val="24"/>
        </w:rPr>
        <w:t>is a</w:t>
      </w:r>
      <w:r w:rsidR="00697194">
        <w:rPr>
          <w:rFonts w:ascii="Times" w:hAnsi="Times"/>
          <w:sz w:val="24"/>
          <w:szCs w:val="24"/>
        </w:rPr>
        <w:t>n intriguing</w:t>
      </w:r>
      <w:r w:rsidR="00A00C84">
        <w:rPr>
          <w:rFonts w:ascii="Times" w:hAnsi="Times"/>
          <w:sz w:val="24"/>
          <w:szCs w:val="24"/>
        </w:rPr>
        <w:t xml:space="preserve"> and poorly-understood</w:t>
      </w:r>
      <w:r w:rsidR="00697194">
        <w:rPr>
          <w:rFonts w:ascii="Times" w:hAnsi="Times"/>
          <w:sz w:val="24"/>
          <w:szCs w:val="24"/>
        </w:rPr>
        <w:t xml:space="preserve"> </w:t>
      </w:r>
      <w:r w:rsidR="0083305B">
        <w:rPr>
          <w:rFonts w:ascii="Times" w:hAnsi="Times"/>
          <w:sz w:val="24"/>
          <w:szCs w:val="24"/>
        </w:rPr>
        <w:t>feature of development.  M</w:t>
      </w:r>
      <w:r w:rsidR="00753D30">
        <w:rPr>
          <w:rFonts w:ascii="Times" w:hAnsi="Times"/>
          <w:sz w:val="24"/>
          <w:szCs w:val="24"/>
        </w:rPr>
        <w:t>olecular m</w:t>
      </w:r>
      <w:r w:rsidR="0083305B">
        <w:rPr>
          <w:rFonts w:ascii="Times" w:hAnsi="Times"/>
          <w:sz w:val="24"/>
          <w:szCs w:val="24"/>
        </w:rPr>
        <w:t xml:space="preserve">echanisms </w:t>
      </w:r>
      <w:r w:rsidR="00753D30">
        <w:rPr>
          <w:rFonts w:ascii="Times" w:hAnsi="Times"/>
          <w:sz w:val="24"/>
          <w:szCs w:val="24"/>
        </w:rPr>
        <w:t>for achieving</w:t>
      </w:r>
      <w:r w:rsidR="0083305B">
        <w:rPr>
          <w:rFonts w:ascii="Times" w:hAnsi="Times"/>
          <w:sz w:val="24"/>
          <w:szCs w:val="24"/>
        </w:rPr>
        <w:t xml:space="preserve"> such p</w:t>
      </w:r>
      <w:r w:rsidR="00167F17">
        <w:rPr>
          <w:rFonts w:ascii="Times" w:hAnsi="Times"/>
          <w:sz w:val="24"/>
          <w:szCs w:val="24"/>
        </w:rPr>
        <w:t xml:space="preserve">roportionality, or scaling, can be </w:t>
      </w:r>
      <w:r w:rsidR="00753D30">
        <w:rPr>
          <w:rFonts w:ascii="Times" w:hAnsi="Times"/>
          <w:sz w:val="24"/>
          <w:szCs w:val="24"/>
        </w:rPr>
        <w:t>probed</w:t>
      </w:r>
      <w:r w:rsidR="00167F17">
        <w:rPr>
          <w:rFonts w:ascii="Times" w:hAnsi="Times"/>
          <w:sz w:val="24"/>
          <w:szCs w:val="24"/>
        </w:rPr>
        <w:t xml:space="preserve"> </w:t>
      </w:r>
      <w:r w:rsidR="0042282C">
        <w:rPr>
          <w:rFonts w:ascii="Times" w:hAnsi="Times"/>
          <w:sz w:val="24"/>
          <w:szCs w:val="24"/>
        </w:rPr>
        <w:t xml:space="preserve">by evaluating the quantitative properties of </w:t>
      </w:r>
      <w:proofErr w:type="spellStart"/>
      <w:r w:rsidR="0042282C">
        <w:rPr>
          <w:rFonts w:ascii="Times" w:hAnsi="Times"/>
          <w:sz w:val="24"/>
          <w:szCs w:val="24"/>
        </w:rPr>
        <w:t>morphogen</w:t>
      </w:r>
      <w:proofErr w:type="spellEnd"/>
      <w:r w:rsidR="0042282C">
        <w:rPr>
          <w:rFonts w:ascii="Times" w:hAnsi="Times"/>
          <w:sz w:val="24"/>
          <w:szCs w:val="24"/>
        </w:rPr>
        <w:t xml:space="preserve"> gradients</w:t>
      </w:r>
      <w:r w:rsidR="00167F17">
        <w:rPr>
          <w:rFonts w:ascii="Times" w:hAnsi="Times"/>
          <w:sz w:val="24"/>
          <w:szCs w:val="24"/>
        </w:rPr>
        <w:t xml:space="preserve">.  Recent </w:t>
      </w:r>
      <w:r w:rsidR="0083305B">
        <w:rPr>
          <w:rFonts w:ascii="Times" w:hAnsi="Times"/>
          <w:sz w:val="24"/>
          <w:szCs w:val="24"/>
        </w:rPr>
        <w:t>investigations</w:t>
      </w:r>
      <w:r w:rsidR="00167F17">
        <w:rPr>
          <w:rFonts w:ascii="Times" w:hAnsi="Times"/>
          <w:sz w:val="24"/>
          <w:szCs w:val="24"/>
        </w:rPr>
        <w:t xml:space="preserve"> </w:t>
      </w:r>
      <w:r w:rsidR="0083305B">
        <w:rPr>
          <w:rFonts w:ascii="Times" w:hAnsi="Times"/>
          <w:sz w:val="24"/>
          <w:szCs w:val="24"/>
        </w:rPr>
        <w:t>of</w:t>
      </w:r>
      <w:r w:rsidR="00167F17">
        <w:rPr>
          <w:rFonts w:ascii="Times" w:hAnsi="Times"/>
          <w:sz w:val="24"/>
          <w:szCs w:val="24"/>
        </w:rPr>
        <w:t xml:space="preserve"> </w:t>
      </w:r>
      <w:r w:rsidR="0083305B">
        <w:rPr>
          <w:rFonts w:ascii="Times" w:hAnsi="Times"/>
          <w:sz w:val="24"/>
          <w:szCs w:val="24"/>
        </w:rPr>
        <w:t xml:space="preserve">the </w:t>
      </w:r>
      <w:r w:rsidR="00167F17">
        <w:rPr>
          <w:rFonts w:ascii="Times" w:hAnsi="Times"/>
          <w:sz w:val="24"/>
          <w:szCs w:val="24"/>
        </w:rPr>
        <w:t xml:space="preserve">Drosophila </w:t>
      </w:r>
      <w:proofErr w:type="spellStart"/>
      <w:r w:rsidR="00167F17">
        <w:rPr>
          <w:rFonts w:ascii="Times" w:hAnsi="Times"/>
          <w:sz w:val="24"/>
          <w:szCs w:val="24"/>
        </w:rPr>
        <w:t>morphogen</w:t>
      </w:r>
      <w:proofErr w:type="spellEnd"/>
      <w:r w:rsidR="00167F17">
        <w:rPr>
          <w:rFonts w:ascii="Times" w:hAnsi="Times"/>
          <w:sz w:val="24"/>
          <w:szCs w:val="24"/>
        </w:rPr>
        <w:t xml:space="preserve"> gradient </w:t>
      </w:r>
      <w:proofErr w:type="spellStart"/>
      <w:r w:rsidR="00167F17">
        <w:rPr>
          <w:rFonts w:ascii="Times" w:hAnsi="Times"/>
          <w:sz w:val="24"/>
          <w:szCs w:val="24"/>
        </w:rPr>
        <w:t>Bicoid</w:t>
      </w:r>
      <w:proofErr w:type="spellEnd"/>
      <w:r w:rsidR="00167F17">
        <w:rPr>
          <w:rFonts w:ascii="Times" w:hAnsi="Times"/>
          <w:sz w:val="24"/>
          <w:szCs w:val="24"/>
        </w:rPr>
        <w:t xml:space="preserve"> (</w:t>
      </w:r>
      <w:proofErr w:type="spellStart"/>
      <w:r w:rsidR="00697194">
        <w:rPr>
          <w:rFonts w:ascii="Times" w:hAnsi="Times"/>
          <w:sz w:val="24"/>
          <w:szCs w:val="24"/>
        </w:rPr>
        <w:t>Bcd</w:t>
      </w:r>
      <w:proofErr w:type="spellEnd"/>
      <w:r w:rsidR="00697194">
        <w:rPr>
          <w:rFonts w:ascii="Times" w:hAnsi="Times"/>
          <w:sz w:val="24"/>
          <w:szCs w:val="24"/>
        </w:rPr>
        <w:t>), which instructs pattern formation</w:t>
      </w:r>
      <w:r w:rsidR="00167F17">
        <w:rPr>
          <w:rFonts w:ascii="Times" w:hAnsi="Times"/>
          <w:sz w:val="24"/>
          <w:szCs w:val="24"/>
        </w:rPr>
        <w:t xml:space="preserve"> along the anterior-posterior </w:t>
      </w:r>
      <w:r w:rsidR="0083305B">
        <w:rPr>
          <w:rFonts w:ascii="Times" w:hAnsi="Times"/>
          <w:sz w:val="24"/>
          <w:szCs w:val="24"/>
        </w:rPr>
        <w:t xml:space="preserve">(AP) axis, have </w:t>
      </w:r>
      <w:r w:rsidR="00A00C84">
        <w:rPr>
          <w:rFonts w:ascii="Times" w:hAnsi="Times"/>
          <w:sz w:val="24"/>
          <w:szCs w:val="24"/>
        </w:rPr>
        <w:t>uncovered</w:t>
      </w:r>
      <w:r w:rsidR="0083305B">
        <w:rPr>
          <w:rFonts w:ascii="Times" w:hAnsi="Times"/>
          <w:sz w:val="24"/>
          <w:szCs w:val="24"/>
        </w:rPr>
        <w:t xml:space="preserve"> two distinct mechanisms </w:t>
      </w:r>
      <w:r w:rsidR="00DE5E29">
        <w:rPr>
          <w:rFonts w:ascii="Times" w:hAnsi="Times"/>
          <w:sz w:val="24"/>
          <w:szCs w:val="24"/>
        </w:rPr>
        <w:t>of</w:t>
      </w:r>
      <w:r w:rsidR="0083305B">
        <w:rPr>
          <w:rFonts w:ascii="Times" w:hAnsi="Times"/>
          <w:sz w:val="24"/>
          <w:szCs w:val="24"/>
        </w:rPr>
        <w:t xml:space="preserve"> scaling.  </w:t>
      </w:r>
      <w:r w:rsidR="00167F17">
        <w:rPr>
          <w:rFonts w:ascii="Times" w:hAnsi="Times"/>
          <w:sz w:val="24"/>
          <w:szCs w:val="24"/>
        </w:rPr>
        <w:t xml:space="preserve"> </w:t>
      </w:r>
      <w:r w:rsidR="0083305B">
        <w:rPr>
          <w:rFonts w:ascii="Times" w:hAnsi="Times"/>
          <w:sz w:val="24"/>
          <w:szCs w:val="24"/>
        </w:rPr>
        <w:t xml:space="preserve">While </w:t>
      </w:r>
      <w:r w:rsidR="00DE5E29">
        <w:rPr>
          <w:rFonts w:ascii="Times" w:hAnsi="Times"/>
          <w:sz w:val="24"/>
          <w:szCs w:val="24"/>
        </w:rPr>
        <w:t xml:space="preserve">between-species scaling is achieved through scaling the length constant </w:t>
      </w:r>
      <w:r w:rsidR="003322BA">
        <w:rPr>
          <w:rFonts w:ascii="Times" w:hAnsi="Times"/>
          <w:sz w:val="24"/>
          <w:szCs w:val="24"/>
        </w:rPr>
        <w:t>(</w:t>
      </w:r>
      <w:r w:rsidR="003322BA" w:rsidRPr="003322BA">
        <w:rPr>
          <w:rFonts w:ascii="Symbol" w:hAnsi="Symbol"/>
          <w:sz w:val="24"/>
          <w:szCs w:val="24"/>
        </w:rPr>
        <w:t></w:t>
      </w:r>
      <w:r w:rsidR="003322BA">
        <w:rPr>
          <w:rFonts w:ascii="Times" w:hAnsi="Times"/>
          <w:sz w:val="24"/>
          <w:szCs w:val="24"/>
        </w:rPr>
        <w:t xml:space="preserve">) </w:t>
      </w:r>
      <w:r w:rsidR="00DE5E29">
        <w:rPr>
          <w:rFonts w:ascii="Times" w:hAnsi="Times"/>
          <w:sz w:val="24"/>
          <w:szCs w:val="24"/>
        </w:rPr>
        <w:t xml:space="preserve">of the </w:t>
      </w:r>
      <w:proofErr w:type="spellStart"/>
      <w:r w:rsidR="00DE5E29">
        <w:rPr>
          <w:rFonts w:ascii="Times" w:hAnsi="Times"/>
          <w:sz w:val="24"/>
          <w:szCs w:val="24"/>
        </w:rPr>
        <w:t>Bcd</w:t>
      </w:r>
      <w:proofErr w:type="spellEnd"/>
      <w:r w:rsidR="00DE5E29">
        <w:rPr>
          <w:rFonts w:ascii="Times" w:hAnsi="Times"/>
          <w:sz w:val="24"/>
          <w:szCs w:val="24"/>
        </w:rPr>
        <w:t xml:space="preserve"> gradient </w:t>
      </w:r>
      <w:r w:rsidR="00697194">
        <w:rPr>
          <w:rFonts w:ascii="Times" w:hAnsi="Times"/>
          <w:sz w:val="24"/>
          <w:szCs w:val="24"/>
        </w:rPr>
        <w:t xml:space="preserve">profile </w:t>
      </w:r>
      <w:r w:rsidR="00DE5E29">
        <w:rPr>
          <w:rFonts w:ascii="Times" w:hAnsi="Times"/>
          <w:sz w:val="24"/>
          <w:szCs w:val="24"/>
        </w:rPr>
        <w:t xml:space="preserve">with embryo length, </w:t>
      </w:r>
      <w:r w:rsidR="0083305B">
        <w:rPr>
          <w:rFonts w:ascii="Times" w:hAnsi="Times"/>
          <w:sz w:val="24"/>
          <w:szCs w:val="24"/>
        </w:rPr>
        <w:t xml:space="preserve">within-species scaling </w:t>
      </w:r>
      <w:r w:rsidR="004D0905">
        <w:rPr>
          <w:rFonts w:ascii="Times" w:hAnsi="Times"/>
          <w:sz w:val="24"/>
          <w:szCs w:val="24"/>
        </w:rPr>
        <w:t xml:space="preserve">is through scaling </w:t>
      </w:r>
      <w:r w:rsidR="00697194">
        <w:rPr>
          <w:rFonts w:ascii="Times" w:hAnsi="Times"/>
          <w:sz w:val="24"/>
          <w:szCs w:val="24"/>
        </w:rPr>
        <w:t>its</w:t>
      </w:r>
      <w:r w:rsidR="004D0905">
        <w:rPr>
          <w:rFonts w:ascii="Times" w:hAnsi="Times"/>
          <w:sz w:val="24"/>
          <w:szCs w:val="24"/>
        </w:rPr>
        <w:t xml:space="preserve"> concentration at the anterior </w:t>
      </w:r>
      <w:r w:rsidR="003322BA">
        <w:rPr>
          <w:rFonts w:ascii="Times" w:hAnsi="Times"/>
          <w:sz w:val="24"/>
          <w:szCs w:val="24"/>
        </w:rPr>
        <w:t xml:space="preserve">(B0) </w:t>
      </w:r>
      <w:r w:rsidR="004D0905">
        <w:rPr>
          <w:rFonts w:ascii="Times" w:hAnsi="Times"/>
          <w:sz w:val="24"/>
          <w:szCs w:val="24"/>
        </w:rPr>
        <w:t xml:space="preserve">with </w:t>
      </w:r>
      <w:r w:rsidR="00EF71B4">
        <w:rPr>
          <w:rFonts w:ascii="Times" w:hAnsi="Times"/>
          <w:sz w:val="24"/>
          <w:szCs w:val="24"/>
        </w:rPr>
        <w:t>embryo</w:t>
      </w:r>
      <w:r w:rsidR="004D0905">
        <w:rPr>
          <w:rFonts w:ascii="Times" w:hAnsi="Times"/>
          <w:sz w:val="24"/>
          <w:szCs w:val="24"/>
        </w:rPr>
        <w:t xml:space="preserve"> volume</w:t>
      </w:r>
      <w:r w:rsidR="00EF71B4">
        <w:rPr>
          <w:rFonts w:ascii="Times" w:hAnsi="Times"/>
          <w:sz w:val="24"/>
          <w:szCs w:val="24"/>
        </w:rPr>
        <w:t xml:space="preserve">.  </w:t>
      </w:r>
      <w:r w:rsidR="00753D30">
        <w:rPr>
          <w:rFonts w:ascii="Times" w:hAnsi="Times"/>
          <w:sz w:val="24"/>
          <w:szCs w:val="24"/>
        </w:rPr>
        <w:t>Both mechanisms allow</w:t>
      </w:r>
      <w:r w:rsidR="00C449FB">
        <w:rPr>
          <w:rFonts w:ascii="Times" w:hAnsi="Times"/>
          <w:sz w:val="24"/>
          <w:szCs w:val="24"/>
        </w:rPr>
        <w:t xml:space="preserve"> </w:t>
      </w:r>
      <w:r w:rsidR="00753D30">
        <w:rPr>
          <w:rFonts w:ascii="Times" w:hAnsi="Times"/>
          <w:sz w:val="24"/>
          <w:szCs w:val="24"/>
        </w:rPr>
        <w:t xml:space="preserve">the </w:t>
      </w:r>
      <w:proofErr w:type="spellStart"/>
      <w:r w:rsidR="00C449FB">
        <w:rPr>
          <w:rFonts w:ascii="Times" w:hAnsi="Times"/>
          <w:sz w:val="24"/>
          <w:szCs w:val="24"/>
        </w:rPr>
        <w:t>Bcd</w:t>
      </w:r>
      <w:proofErr w:type="spellEnd"/>
      <w:r w:rsidR="00C449FB">
        <w:rPr>
          <w:rFonts w:ascii="Times" w:hAnsi="Times"/>
          <w:sz w:val="24"/>
          <w:szCs w:val="24"/>
        </w:rPr>
        <w:t xml:space="preserve"> gradient profile in large embryos </w:t>
      </w:r>
      <w:r w:rsidR="00753D30">
        <w:rPr>
          <w:rFonts w:ascii="Times" w:hAnsi="Times"/>
          <w:sz w:val="24"/>
          <w:szCs w:val="24"/>
        </w:rPr>
        <w:t>to</w:t>
      </w:r>
      <w:r w:rsidR="00C449FB">
        <w:rPr>
          <w:rFonts w:ascii="Times" w:hAnsi="Times"/>
          <w:sz w:val="24"/>
          <w:szCs w:val="24"/>
        </w:rPr>
        <w:t xml:space="preserve"> </w:t>
      </w:r>
      <w:r w:rsidR="00420025">
        <w:rPr>
          <w:rFonts w:ascii="Times" w:hAnsi="Times"/>
          <w:sz w:val="24"/>
          <w:szCs w:val="24"/>
        </w:rPr>
        <w:t>“</w:t>
      </w:r>
      <w:r w:rsidR="00C449FB">
        <w:rPr>
          <w:rFonts w:ascii="Times" w:hAnsi="Times"/>
          <w:sz w:val="24"/>
          <w:szCs w:val="24"/>
        </w:rPr>
        <w:t>reach</w:t>
      </w:r>
      <w:r w:rsidR="00420025">
        <w:rPr>
          <w:rFonts w:ascii="Times" w:hAnsi="Times"/>
          <w:sz w:val="24"/>
          <w:szCs w:val="24"/>
        </w:rPr>
        <w:t xml:space="preserve">” a </w:t>
      </w:r>
      <w:r w:rsidR="00C449FB">
        <w:rPr>
          <w:rFonts w:ascii="Times" w:hAnsi="Times"/>
          <w:sz w:val="24"/>
          <w:szCs w:val="24"/>
        </w:rPr>
        <w:t>longer absolute distance</w:t>
      </w:r>
      <w:r w:rsidR="00697194">
        <w:rPr>
          <w:rFonts w:ascii="Times" w:hAnsi="Times"/>
          <w:sz w:val="24"/>
          <w:szCs w:val="24"/>
        </w:rPr>
        <w:t xml:space="preserve"> </w:t>
      </w:r>
      <w:r w:rsidR="00EA337E">
        <w:rPr>
          <w:rFonts w:ascii="Times" w:hAnsi="Times"/>
          <w:sz w:val="24"/>
          <w:szCs w:val="24"/>
        </w:rPr>
        <w:t>from the anterior</w:t>
      </w:r>
      <w:r w:rsidR="00C449FB">
        <w:rPr>
          <w:rFonts w:ascii="Times" w:hAnsi="Times"/>
          <w:sz w:val="24"/>
          <w:szCs w:val="24"/>
        </w:rPr>
        <w:t xml:space="preserve">.  </w:t>
      </w:r>
      <w:r w:rsidR="00EF71B4">
        <w:rPr>
          <w:rFonts w:ascii="Times" w:hAnsi="Times"/>
          <w:sz w:val="24"/>
          <w:szCs w:val="24"/>
        </w:rPr>
        <w:t xml:space="preserve">Here we investigate whether the </w:t>
      </w:r>
      <w:r w:rsidR="0042282C">
        <w:rPr>
          <w:rFonts w:ascii="Times" w:hAnsi="Times"/>
          <w:sz w:val="24"/>
          <w:szCs w:val="24"/>
        </w:rPr>
        <w:t xml:space="preserve">between-species </w:t>
      </w:r>
      <w:proofErr w:type="spellStart"/>
      <w:proofErr w:type="gramStart"/>
      <w:r w:rsidR="00EA337E">
        <w:rPr>
          <w:rFonts w:ascii="Times" w:hAnsi="Times"/>
          <w:sz w:val="24"/>
          <w:szCs w:val="24"/>
        </w:rPr>
        <w:t>Bcd</w:t>
      </w:r>
      <w:proofErr w:type="spellEnd"/>
      <w:proofErr w:type="gramEnd"/>
      <w:r w:rsidR="00EA337E">
        <w:rPr>
          <w:rFonts w:ascii="Times" w:hAnsi="Times"/>
          <w:sz w:val="24"/>
          <w:szCs w:val="24"/>
        </w:rPr>
        <w:t xml:space="preserve"> </w:t>
      </w:r>
      <w:r w:rsidR="00697194">
        <w:rPr>
          <w:rFonts w:ascii="Times" w:hAnsi="Times"/>
          <w:sz w:val="24"/>
          <w:szCs w:val="24"/>
        </w:rPr>
        <w:t>scaling</w:t>
      </w:r>
      <w:r w:rsidR="00EF71B4">
        <w:rPr>
          <w:rFonts w:ascii="Times" w:hAnsi="Times"/>
          <w:sz w:val="24"/>
          <w:szCs w:val="24"/>
        </w:rPr>
        <w:t xml:space="preserve"> mechanism</w:t>
      </w:r>
      <w:r w:rsidR="00697194">
        <w:rPr>
          <w:rFonts w:ascii="Times" w:hAnsi="Times"/>
          <w:sz w:val="24"/>
          <w:szCs w:val="24"/>
        </w:rPr>
        <w:t xml:space="preserve"> </w:t>
      </w:r>
      <w:r w:rsidR="00C449FB">
        <w:rPr>
          <w:rFonts w:ascii="Times" w:hAnsi="Times"/>
          <w:sz w:val="24"/>
          <w:szCs w:val="24"/>
        </w:rPr>
        <w:t>may</w:t>
      </w:r>
      <w:r w:rsidR="00EF71B4">
        <w:rPr>
          <w:rFonts w:ascii="Times" w:hAnsi="Times"/>
          <w:sz w:val="24"/>
          <w:szCs w:val="24"/>
        </w:rPr>
        <w:t xml:space="preserve"> also be utilized</w:t>
      </w:r>
      <w:r w:rsidR="00C449FB">
        <w:rPr>
          <w:rFonts w:ascii="Times" w:hAnsi="Times"/>
          <w:sz w:val="24"/>
          <w:szCs w:val="24"/>
        </w:rPr>
        <w:t xml:space="preserve"> </w:t>
      </w:r>
      <w:r w:rsidR="00697194">
        <w:rPr>
          <w:rFonts w:ascii="Times" w:hAnsi="Times"/>
          <w:sz w:val="24"/>
          <w:szCs w:val="24"/>
        </w:rPr>
        <w:t>by</w:t>
      </w:r>
      <w:r w:rsidR="00C449FB">
        <w:rPr>
          <w:rFonts w:ascii="Times" w:hAnsi="Times"/>
          <w:sz w:val="24"/>
          <w:szCs w:val="24"/>
        </w:rPr>
        <w:t xml:space="preserve"> </w:t>
      </w:r>
      <w:r w:rsidR="00C13B13">
        <w:rPr>
          <w:rFonts w:ascii="Times" w:hAnsi="Times"/>
          <w:sz w:val="24"/>
          <w:szCs w:val="24"/>
        </w:rPr>
        <w:t xml:space="preserve">embryos </w:t>
      </w:r>
      <w:r w:rsidR="0042282C">
        <w:rPr>
          <w:rFonts w:ascii="Times" w:hAnsi="Times"/>
          <w:sz w:val="24"/>
          <w:szCs w:val="24"/>
        </w:rPr>
        <w:t>within a</w:t>
      </w:r>
      <w:r w:rsidR="00C13B13">
        <w:rPr>
          <w:rFonts w:ascii="Times" w:hAnsi="Times"/>
          <w:sz w:val="24"/>
          <w:szCs w:val="24"/>
        </w:rPr>
        <w:t xml:space="preserve"> species</w:t>
      </w:r>
      <w:r w:rsidR="00753D30">
        <w:rPr>
          <w:rFonts w:ascii="Times" w:hAnsi="Times"/>
          <w:sz w:val="24"/>
          <w:szCs w:val="24"/>
        </w:rPr>
        <w:t xml:space="preserve"> </w:t>
      </w:r>
      <w:r w:rsidR="0042282C">
        <w:rPr>
          <w:rFonts w:ascii="Times" w:hAnsi="Times"/>
          <w:sz w:val="24"/>
          <w:szCs w:val="24"/>
        </w:rPr>
        <w:t>in</w:t>
      </w:r>
      <w:r w:rsidR="00753D30">
        <w:rPr>
          <w:rFonts w:ascii="Times" w:hAnsi="Times"/>
          <w:sz w:val="24"/>
          <w:szCs w:val="24"/>
        </w:rPr>
        <w:t xml:space="preserve"> </w:t>
      </w:r>
      <w:r w:rsidR="00EA337E">
        <w:rPr>
          <w:rFonts w:ascii="Times" w:hAnsi="Times"/>
          <w:sz w:val="24"/>
          <w:szCs w:val="24"/>
        </w:rPr>
        <w:t>specific</w:t>
      </w:r>
      <w:r w:rsidR="00753D30">
        <w:rPr>
          <w:rFonts w:ascii="Times" w:hAnsi="Times"/>
          <w:sz w:val="24"/>
          <w:szCs w:val="24"/>
        </w:rPr>
        <w:t xml:space="preserve"> </w:t>
      </w:r>
      <w:r w:rsidR="0042282C">
        <w:rPr>
          <w:rFonts w:ascii="Times" w:hAnsi="Times"/>
          <w:sz w:val="24"/>
          <w:szCs w:val="24"/>
        </w:rPr>
        <w:t>cases</w:t>
      </w:r>
      <w:r w:rsidR="00EF71B4">
        <w:rPr>
          <w:rFonts w:ascii="Times" w:hAnsi="Times"/>
          <w:sz w:val="24"/>
          <w:szCs w:val="24"/>
        </w:rPr>
        <w:t xml:space="preserve">.  We </w:t>
      </w:r>
      <w:r w:rsidR="00C13B13">
        <w:rPr>
          <w:rFonts w:ascii="Times" w:hAnsi="Times"/>
          <w:sz w:val="24"/>
          <w:szCs w:val="24"/>
        </w:rPr>
        <w:t>quantify</w:t>
      </w:r>
      <w:r w:rsidR="00EF71B4">
        <w:rPr>
          <w:rFonts w:ascii="Times" w:hAnsi="Times"/>
          <w:sz w:val="24"/>
          <w:szCs w:val="24"/>
        </w:rPr>
        <w:t xml:space="preserve"> </w:t>
      </w:r>
      <w:proofErr w:type="spellStart"/>
      <w:r w:rsidR="00420025">
        <w:rPr>
          <w:rFonts w:ascii="Times" w:hAnsi="Times"/>
          <w:sz w:val="24"/>
          <w:szCs w:val="24"/>
        </w:rPr>
        <w:t>Bcd</w:t>
      </w:r>
      <w:proofErr w:type="spellEnd"/>
      <w:r w:rsidR="00420025">
        <w:rPr>
          <w:rFonts w:ascii="Times" w:hAnsi="Times"/>
          <w:sz w:val="24"/>
          <w:szCs w:val="24"/>
        </w:rPr>
        <w:t xml:space="preserve"> gradient properties in embryos from a pair of Drosophila melanogaster lines that were force-selected to have large and small eggs.  Our results </w:t>
      </w:r>
      <w:r w:rsidR="00C13B13">
        <w:rPr>
          <w:rFonts w:ascii="Times" w:hAnsi="Times"/>
          <w:sz w:val="24"/>
          <w:szCs w:val="24"/>
        </w:rPr>
        <w:t>reveal</w:t>
      </w:r>
      <w:r w:rsidR="00420025">
        <w:rPr>
          <w:rFonts w:ascii="Times" w:hAnsi="Times"/>
          <w:sz w:val="24"/>
          <w:szCs w:val="24"/>
        </w:rPr>
        <w:t xml:space="preserve"> that </w:t>
      </w:r>
      <w:r w:rsidR="00C13B13">
        <w:rPr>
          <w:rFonts w:ascii="Times" w:hAnsi="Times"/>
          <w:sz w:val="24"/>
          <w:szCs w:val="24"/>
        </w:rPr>
        <w:t xml:space="preserve">the </w:t>
      </w:r>
      <w:proofErr w:type="spellStart"/>
      <w:r w:rsidR="00C13B13">
        <w:rPr>
          <w:rFonts w:ascii="Times" w:hAnsi="Times"/>
          <w:sz w:val="24"/>
          <w:szCs w:val="24"/>
        </w:rPr>
        <w:t>Bcd</w:t>
      </w:r>
      <w:proofErr w:type="spellEnd"/>
      <w:r w:rsidR="00C13B13">
        <w:rPr>
          <w:rFonts w:ascii="Times" w:hAnsi="Times"/>
          <w:sz w:val="24"/>
          <w:szCs w:val="24"/>
        </w:rPr>
        <w:t xml:space="preserve"> gradient profiles in these embryos</w:t>
      </w:r>
      <w:r w:rsidR="00420025">
        <w:rPr>
          <w:rFonts w:ascii="Times" w:hAnsi="Times"/>
          <w:sz w:val="24"/>
          <w:szCs w:val="24"/>
        </w:rPr>
        <w:t xml:space="preserve"> </w:t>
      </w:r>
      <w:r w:rsidR="00C13B13">
        <w:rPr>
          <w:rFonts w:ascii="Times" w:hAnsi="Times"/>
          <w:sz w:val="24"/>
          <w:szCs w:val="24"/>
        </w:rPr>
        <w:t xml:space="preserve">have </w:t>
      </w:r>
      <w:r w:rsidR="00C13B13" w:rsidRPr="003322BA">
        <w:rPr>
          <w:rFonts w:ascii="Symbol" w:hAnsi="Symbol"/>
          <w:sz w:val="24"/>
          <w:szCs w:val="24"/>
        </w:rPr>
        <w:t></w:t>
      </w:r>
      <w:r w:rsidR="00C13B13">
        <w:rPr>
          <w:rFonts w:ascii="Times" w:hAnsi="Times"/>
          <w:sz w:val="24"/>
          <w:szCs w:val="24"/>
        </w:rPr>
        <w:t xml:space="preserve"> values that are scaled with embryo length</w:t>
      </w:r>
      <w:r w:rsidR="005C63A1">
        <w:rPr>
          <w:rFonts w:ascii="Times" w:hAnsi="Times"/>
          <w:sz w:val="24"/>
          <w:szCs w:val="24"/>
        </w:rPr>
        <w:t xml:space="preserve">. </w:t>
      </w:r>
      <w:r w:rsidR="003322BA">
        <w:rPr>
          <w:rFonts w:ascii="Times" w:hAnsi="Times"/>
          <w:sz w:val="24"/>
          <w:szCs w:val="24"/>
        </w:rPr>
        <w:t xml:space="preserve"> </w:t>
      </w:r>
      <w:r w:rsidR="00B21E96">
        <w:rPr>
          <w:rFonts w:ascii="Times" w:hAnsi="Times"/>
          <w:sz w:val="24"/>
          <w:szCs w:val="24"/>
        </w:rPr>
        <w:t>While the</w:t>
      </w:r>
      <w:r w:rsidR="005C63A1">
        <w:rPr>
          <w:rFonts w:ascii="Times" w:hAnsi="Times"/>
          <w:sz w:val="24"/>
          <w:szCs w:val="24"/>
        </w:rPr>
        <w:t xml:space="preserve"> amount of </w:t>
      </w:r>
      <w:proofErr w:type="spellStart"/>
      <w:proofErr w:type="gramStart"/>
      <w:r w:rsidR="005C63A1">
        <w:rPr>
          <w:rFonts w:ascii="Times" w:hAnsi="Times"/>
          <w:sz w:val="24"/>
          <w:szCs w:val="24"/>
        </w:rPr>
        <w:t>bcd</w:t>
      </w:r>
      <w:proofErr w:type="spellEnd"/>
      <w:proofErr w:type="gramEnd"/>
      <w:r w:rsidR="005C63A1">
        <w:rPr>
          <w:rFonts w:ascii="Times" w:hAnsi="Times"/>
          <w:sz w:val="24"/>
          <w:szCs w:val="24"/>
        </w:rPr>
        <w:t xml:space="preserve"> mRNA in </w:t>
      </w:r>
      <w:r w:rsidR="0042282C">
        <w:rPr>
          <w:rFonts w:ascii="Times" w:hAnsi="Times"/>
          <w:sz w:val="24"/>
          <w:szCs w:val="24"/>
        </w:rPr>
        <w:t xml:space="preserve">the </w:t>
      </w:r>
      <w:r w:rsidR="005C63A1">
        <w:rPr>
          <w:rFonts w:ascii="Times" w:hAnsi="Times"/>
          <w:sz w:val="24"/>
          <w:szCs w:val="24"/>
        </w:rPr>
        <w:t xml:space="preserve">large embryos </w:t>
      </w:r>
      <w:r w:rsidR="00B21E96">
        <w:rPr>
          <w:rFonts w:ascii="Times" w:hAnsi="Times"/>
          <w:sz w:val="24"/>
          <w:szCs w:val="24"/>
        </w:rPr>
        <w:t>is</w:t>
      </w:r>
      <w:r w:rsidR="00C13B13">
        <w:rPr>
          <w:rFonts w:ascii="Times" w:hAnsi="Times"/>
          <w:sz w:val="24"/>
          <w:szCs w:val="24"/>
        </w:rPr>
        <w:t xml:space="preserve"> </w:t>
      </w:r>
      <w:r w:rsidR="00B21E96">
        <w:rPr>
          <w:rFonts w:ascii="Times" w:hAnsi="Times"/>
          <w:sz w:val="24"/>
          <w:szCs w:val="24"/>
        </w:rPr>
        <w:t xml:space="preserve">more than in </w:t>
      </w:r>
      <w:r w:rsidR="0042282C">
        <w:rPr>
          <w:rFonts w:ascii="Times" w:hAnsi="Times"/>
          <w:sz w:val="24"/>
          <w:szCs w:val="24"/>
        </w:rPr>
        <w:t xml:space="preserve">the </w:t>
      </w:r>
      <w:r w:rsidR="00B21E96">
        <w:rPr>
          <w:rFonts w:ascii="Times" w:hAnsi="Times"/>
          <w:sz w:val="24"/>
          <w:szCs w:val="24"/>
        </w:rPr>
        <w:t>small embryos</w:t>
      </w:r>
      <w:r w:rsidR="00C13B13">
        <w:rPr>
          <w:rFonts w:ascii="Times" w:hAnsi="Times"/>
          <w:sz w:val="24"/>
          <w:szCs w:val="24"/>
        </w:rPr>
        <w:t xml:space="preserve"> as expected</w:t>
      </w:r>
      <w:r w:rsidR="00B21E96">
        <w:rPr>
          <w:rFonts w:ascii="Times" w:hAnsi="Times"/>
          <w:sz w:val="24"/>
          <w:szCs w:val="24"/>
        </w:rPr>
        <w:t xml:space="preserve">, its distribution </w:t>
      </w:r>
      <w:r w:rsidR="003322BA">
        <w:rPr>
          <w:rFonts w:ascii="Times" w:hAnsi="Times"/>
          <w:sz w:val="24"/>
          <w:szCs w:val="24"/>
        </w:rPr>
        <w:t>is uncharacteristically diffused</w:t>
      </w:r>
      <w:r w:rsidR="00EA337E">
        <w:rPr>
          <w:rFonts w:ascii="Times" w:hAnsi="Times"/>
          <w:sz w:val="24"/>
          <w:szCs w:val="24"/>
        </w:rPr>
        <w:t xml:space="preserve"> in the anterior</w:t>
      </w:r>
      <w:r w:rsidR="003322BA">
        <w:rPr>
          <w:rFonts w:ascii="Times" w:hAnsi="Times"/>
          <w:sz w:val="24"/>
          <w:szCs w:val="24"/>
        </w:rPr>
        <w:t xml:space="preserve">.  We suggest that </w:t>
      </w:r>
      <w:r w:rsidR="0042282C">
        <w:rPr>
          <w:rFonts w:ascii="Times" w:hAnsi="Times"/>
          <w:sz w:val="24"/>
          <w:szCs w:val="24"/>
        </w:rPr>
        <w:t>the</w:t>
      </w:r>
      <w:r w:rsidR="003322BA">
        <w:rPr>
          <w:rFonts w:ascii="Times" w:hAnsi="Times"/>
          <w:sz w:val="24"/>
          <w:szCs w:val="24"/>
        </w:rPr>
        <w:t xml:space="preserve"> altered </w:t>
      </w:r>
      <w:proofErr w:type="spellStart"/>
      <w:r w:rsidR="003322BA">
        <w:rPr>
          <w:rFonts w:ascii="Times" w:hAnsi="Times"/>
          <w:sz w:val="24"/>
          <w:szCs w:val="24"/>
        </w:rPr>
        <w:t>bcd</w:t>
      </w:r>
      <w:proofErr w:type="spellEnd"/>
      <w:r w:rsidR="003322BA">
        <w:rPr>
          <w:rFonts w:ascii="Times" w:hAnsi="Times"/>
          <w:sz w:val="24"/>
          <w:szCs w:val="24"/>
        </w:rPr>
        <w:t xml:space="preserve"> mRNA distribution in </w:t>
      </w:r>
      <w:r w:rsidR="0042282C">
        <w:rPr>
          <w:rFonts w:ascii="Times" w:hAnsi="Times"/>
          <w:sz w:val="24"/>
          <w:szCs w:val="24"/>
        </w:rPr>
        <w:t xml:space="preserve">the </w:t>
      </w:r>
      <w:r w:rsidR="003322BA">
        <w:rPr>
          <w:rFonts w:ascii="Times" w:hAnsi="Times"/>
          <w:sz w:val="24"/>
          <w:szCs w:val="24"/>
        </w:rPr>
        <w:t xml:space="preserve">large embryos is responsible for </w:t>
      </w:r>
      <w:r w:rsidR="00EA337E">
        <w:rPr>
          <w:rFonts w:ascii="Times" w:hAnsi="Times"/>
          <w:sz w:val="24"/>
          <w:szCs w:val="24"/>
        </w:rPr>
        <w:t>our</w:t>
      </w:r>
      <w:r w:rsidR="0042282C">
        <w:rPr>
          <w:rFonts w:ascii="Times" w:hAnsi="Times"/>
          <w:sz w:val="24"/>
          <w:szCs w:val="24"/>
        </w:rPr>
        <w:t xml:space="preserve"> observed </w:t>
      </w:r>
      <w:r w:rsidR="003322BA">
        <w:rPr>
          <w:rFonts w:ascii="Times" w:hAnsi="Times"/>
          <w:sz w:val="24"/>
          <w:szCs w:val="24"/>
        </w:rPr>
        <w:t>reduction in B0 and increase</w:t>
      </w:r>
      <w:r w:rsidR="003E3D83">
        <w:rPr>
          <w:rFonts w:ascii="Times" w:hAnsi="Times"/>
          <w:sz w:val="24"/>
          <w:szCs w:val="24"/>
        </w:rPr>
        <w:t xml:space="preserve"> in</w:t>
      </w:r>
      <w:r w:rsidR="003322BA">
        <w:rPr>
          <w:rFonts w:ascii="Times" w:hAnsi="Times"/>
          <w:sz w:val="24"/>
          <w:szCs w:val="24"/>
        </w:rPr>
        <w:t xml:space="preserve"> </w:t>
      </w:r>
      <w:r w:rsidR="003E3D83" w:rsidRPr="003322BA">
        <w:rPr>
          <w:rFonts w:ascii="Symbol" w:hAnsi="Symbol"/>
          <w:sz w:val="24"/>
          <w:szCs w:val="24"/>
        </w:rPr>
        <w:t></w:t>
      </w:r>
      <w:proofErr w:type="gramStart"/>
      <w:r w:rsidR="00697194">
        <w:rPr>
          <w:rFonts w:ascii="Symbol" w:hAnsi="Symbol"/>
          <w:sz w:val="24"/>
          <w:szCs w:val="24"/>
        </w:rPr>
        <w:t></w:t>
      </w:r>
      <w:r w:rsidR="00753D30">
        <w:rPr>
          <w:rFonts w:ascii="Times" w:hAnsi="Times"/>
          <w:sz w:val="24"/>
          <w:szCs w:val="24"/>
        </w:rPr>
        <w:t xml:space="preserve">  Need</w:t>
      </w:r>
      <w:proofErr w:type="gramEnd"/>
      <w:r w:rsidR="00753D30">
        <w:rPr>
          <w:rFonts w:ascii="Times" w:hAnsi="Times"/>
          <w:sz w:val="24"/>
          <w:szCs w:val="24"/>
        </w:rPr>
        <w:t xml:space="preserve"> a conclusion.</w:t>
      </w:r>
      <w:r w:rsidR="003322BA">
        <w:rPr>
          <w:rFonts w:ascii="Times" w:hAnsi="Times"/>
          <w:sz w:val="24"/>
          <w:szCs w:val="24"/>
        </w:rPr>
        <w:t xml:space="preserve"> </w:t>
      </w:r>
    </w:p>
    <w:p w:rsidR="007540DC" w:rsidRDefault="00EA6B84">
      <w:pPr>
        <w:rPr>
          <w:rFonts w:ascii="Times" w:hAnsi="Times"/>
          <w:sz w:val="24"/>
          <w:szCs w:val="24"/>
        </w:rPr>
      </w:pPr>
      <w:r w:rsidRPr="003276DC">
        <w:rPr>
          <w:rFonts w:ascii="Times" w:hAnsi="Times"/>
          <w:b/>
          <w:sz w:val="24"/>
          <w:szCs w:val="24"/>
        </w:rPr>
        <w:t>Introduction</w:t>
      </w:r>
      <w:r>
        <w:rPr>
          <w:rFonts w:ascii="Times" w:hAnsi="Times"/>
          <w:sz w:val="24"/>
          <w:szCs w:val="24"/>
        </w:rPr>
        <w:t xml:space="preserve"> (rationale or framework of how we present the current work)</w:t>
      </w:r>
    </w:p>
    <w:p w:rsidR="007540DC" w:rsidRDefault="007540DC">
      <w:pPr>
        <w:rPr>
          <w:rFonts w:ascii="Times" w:hAnsi="Times"/>
          <w:sz w:val="24"/>
          <w:szCs w:val="24"/>
        </w:rPr>
      </w:pPr>
      <w:r>
        <w:rPr>
          <w:rFonts w:ascii="Times" w:hAnsi="Times"/>
          <w:sz w:val="24"/>
          <w:szCs w:val="24"/>
        </w:rPr>
        <w:t>&gt;&gt;</w:t>
      </w:r>
      <w:r w:rsidR="00EA6B84">
        <w:rPr>
          <w:rFonts w:ascii="Times" w:hAnsi="Times"/>
          <w:sz w:val="24"/>
          <w:szCs w:val="24"/>
        </w:rPr>
        <w:t xml:space="preserve">Dev paper: </w:t>
      </w:r>
      <w:r>
        <w:rPr>
          <w:rFonts w:ascii="Times" w:hAnsi="Times"/>
          <w:sz w:val="24"/>
          <w:szCs w:val="24"/>
        </w:rPr>
        <w:t xml:space="preserve">within-species scaling is achieved by a mechanism of volume dependent deposition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w:t>
      </w:r>
    </w:p>
    <w:p w:rsidR="00EA6B84" w:rsidRDefault="00EA6B84">
      <w:pPr>
        <w:rPr>
          <w:rFonts w:ascii="Times" w:hAnsi="Times"/>
          <w:sz w:val="24"/>
          <w:szCs w:val="24"/>
        </w:rPr>
      </w:pPr>
      <w:r>
        <w:rPr>
          <w:rFonts w:ascii="Times" w:hAnsi="Times"/>
          <w:sz w:val="24"/>
          <w:szCs w:val="24"/>
        </w:rPr>
        <w:t xml:space="preserve">&gt;&gt;the volume dependent deposition </w:t>
      </w:r>
      <w:r w:rsidR="003F423A">
        <w:rPr>
          <w:rFonts w:ascii="Times" w:hAnsi="Times"/>
          <w:sz w:val="24"/>
          <w:szCs w:val="24"/>
        </w:rPr>
        <w:t xml:space="preserve">of </w:t>
      </w:r>
      <w:proofErr w:type="spellStart"/>
      <w:proofErr w:type="gramStart"/>
      <w:r w:rsidR="003F423A">
        <w:rPr>
          <w:rFonts w:ascii="Times" w:hAnsi="Times"/>
          <w:sz w:val="24"/>
          <w:szCs w:val="24"/>
        </w:rPr>
        <w:t>bcd</w:t>
      </w:r>
      <w:proofErr w:type="spellEnd"/>
      <w:proofErr w:type="gramEnd"/>
      <w:r w:rsidR="003F423A">
        <w:rPr>
          <w:rFonts w:ascii="Times" w:hAnsi="Times"/>
          <w:sz w:val="24"/>
          <w:szCs w:val="24"/>
        </w:rPr>
        <w:t xml:space="preserve"> mRNA is a general effect, confirmed by </w:t>
      </w:r>
      <w:r>
        <w:rPr>
          <w:rFonts w:ascii="Times" w:hAnsi="Times"/>
          <w:sz w:val="24"/>
          <w:szCs w:val="24"/>
        </w:rPr>
        <w:t>multiple lines</w:t>
      </w:r>
      <w:r w:rsidR="003F423A">
        <w:rPr>
          <w:rFonts w:ascii="Times" w:hAnsi="Times"/>
          <w:sz w:val="24"/>
          <w:szCs w:val="24"/>
        </w:rPr>
        <w:t>/pairs</w:t>
      </w:r>
      <w:r>
        <w:rPr>
          <w:rFonts w:ascii="Times" w:hAnsi="Times"/>
          <w:sz w:val="24"/>
          <w:szCs w:val="24"/>
        </w:rPr>
        <w:t xml:space="preserve"> tested</w:t>
      </w:r>
    </w:p>
    <w:p w:rsidR="00EA6B84" w:rsidRDefault="00EA6B84" w:rsidP="00EA6B84">
      <w:pPr>
        <w:rPr>
          <w:rFonts w:ascii="Times" w:hAnsi="Times"/>
          <w:sz w:val="24"/>
          <w:szCs w:val="24"/>
        </w:rPr>
      </w:pPr>
      <w:r>
        <w:rPr>
          <w:rFonts w:ascii="Times" w:hAnsi="Times"/>
          <w:sz w:val="24"/>
          <w:szCs w:val="24"/>
        </w:rPr>
        <w:t>&gt;&gt;lambda in absolute length is the same (in large and small embryos) for within-species scaling—</w:t>
      </w:r>
      <w:r w:rsidR="003F423A">
        <w:rPr>
          <w:rFonts w:ascii="Times" w:hAnsi="Times"/>
          <w:sz w:val="24"/>
          <w:szCs w:val="24"/>
        </w:rPr>
        <w:t xml:space="preserve">but </w:t>
      </w:r>
      <w:r>
        <w:rPr>
          <w:rFonts w:ascii="Times" w:hAnsi="Times"/>
          <w:sz w:val="24"/>
          <w:szCs w:val="24"/>
        </w:rPr>
        <w:t>higher B0 in large embryos allows the gradient to reach further (in absolute length) to achieve scaling</w:t>
      </w:r>
    </w:p>
    <w:p w:rsidR="00EA6B84" w:rsidRDefault="00EA6B84" w:rsidP="00EA6B84">
      <w:pPr>
        <w:rPr>
          <w:rFonts w:ascii="Times" w:hAnsi="Times"/>
          <w:sz w:val="24"/>
          <w:szCs w:val="24"/>
        </w:rPr>
      </w:pPr>
      <w:r>
        <w:rPr>
          <w:rFonts w:ascii="Times" w:hAnsi="Times"/>
          <w:sz w:val="24"/>
          <w:szCs w:val="24"/>
        </w:rPr>
        <w:t>&gt;&gt;</w:t>
      </w:r>
      <w:proofErr w:type="spellStart"/>
      <w:r>
        <w:rPr>
          <w:rFonts w:ascii="Times" w:hAnsi="Times"/>
          <w:sz w:val="24"/>
          <w:szCs w:val="24"/>
        </w:rPr>
        <w:t>Gregor</w:t>
      </w:r>
      <w:proofErr w:type="spellEnd"/>
      <w:r>
        <w:rPr>
          <w:rFonts w:ascii="Times" w:hAnsi="Times"/>
          <w:sz w:val="24"/>
          <w:szCs w:val="24"/>
        </w:rPr>
        <w:t xml:space="preserve"> paper: between-species scali</w:t>
      </w:r>
      <w:r w:rsidR="003F423A">
        <w:rPr>
          <w:rFonts w:ascii="Times" w:hAnsi="Times"/>
          <w:sz w:val="24"/>
          <w:szCs w:val="24"/>
        </w:rPr>
        <w:t>ng is achieved by having lambda scaled with L</w:t>
      </w:r>
      <w:r>
        <w:rPr>
          <w:rFonts w:ascii="Times" w:hAnsi="Times"/>
          <w:sz w:val="24"/>
          <w:szCs w:val="24"/>
        </w:rPr>
        <w:t>…this is a mechanism distinct from our documented within-species scaling</w:t>
      </w:r>
      <w:r w:rsidR="003F423A">
        <w:rPr>
          <w:rFonts w:ascii="Times" w:hAnsi="Times"/>
          <w:sz w:val="24"/>
          <w:szCs w:val="24"/>
        </w:rPr>
        <w:t xml:space="preserve"> mechanism</w:t>
      </w:r>
    </w:p>
    <w:p w:rsidR="00EA6B84" w:rsidRDefault="00EA6B84" w:rsidP="00EA6B84">
      <w:pPr>
        <w:rPr>
          <w:rFonts w:ascii="Times" w:hAnsi="Times"/>
          <w:sz w:val="24"/>
          <w:szCs w:val="24"/>
        </w:rPr>
      </w:pPr>
      <w:r>
        <w:rPr>
          <w:rFonts w:ascii="Times" w:hAnsi="Times"/>
          <w:sz w:val="24"/>
          <w:szCs w:val="24"/>
        </w:rPr>
        <w:t>&gt;&gt;Question: can within-species scaling also be achieved through this alternative (distinct) mechanism and if so, how?</w:t>
      </w:r>
    </w:p>
    <w:p w:rsidR="00EA6B84" w:rsidRDefault="00EA6B84" w:rsidP="00EA6B84">
      <w:pPr>
        <w:rPr>
          <w:rFonts w:ascii="Times" w:hAnsi="Times"/>
          <w:sz w:val="24"/>
          <w:szCs w:val="24"/>
        </w:rPr>
      </w:pPr>
      <w:r>
        <w:rPr>
          <w:rFonts w:ascii="Times" w:hAnsi="Times"/>
          <w:sz w:val="24"/>
          <w:szCs w:val="24"/>
        </w:rPr>
        <w:t xml:space="preserve">&gt;&gt;the rest of the story is </w:t>
      </w:r>
      <w:r w:rsidR="003F423A">
        <w:rPr>
          <w:rFonts w:ascii="Times" w:hAnsi="Times"/>
          <w:sz w:val="24"/>
          <w:szCs w:val="24"/>
        </w:rPr>
        <w:t>simple and set to go</w:t>
      </w:r>
      <w:r>
        <w:rPr>
          <w:rFonts w:ascii="Times" w:hAnsi="Times"/>
          <w:sz w:val="24"/>
          <w:szCs w:val="24"/>
        </w:rPr>
        <w:t>—we will provide answer to this question—and that is our paper.</w:t>
      </w:r>
    </w:p>
    <w:p w:rsidR="003F423A" w:rsidRDefault="00F44271" w:rsidP="005E7D9D">
      <w:pPr>
        <w:ind w:firstLine="720"/>
        <w:rPr>
          <w:ins w:id="0" w:author="David Cheung" w:date="2013-03-26T09:33:00Z"/>
          <w:rFonts w:ascii="Times" w:hAnsi="Times"/>
          <w:sz w:val="24"/>
          <w:szCs w:val="24"/>
        </w:rPr>
        <w:pPrChange w:id="1" w:author="CCHMC" w:date="2013-03-28T13:32:00Z">
          <w:pPr/>
        </w:pPrChange>
      </w:pPr>
      <w:ins w:id="2" w:author="David Cheung" w:date="2013-03-26T09:32:00Z">
        <w:r>
          <w:rPr>
            <w:rFonts w:ascii="Times" w:hAnsi="Times"/>
            <w:sz w:val="24"/>
            <w:szCs w:val="24"/>
          </w:rPr>
          <w:t xml:space="preserve">The process of development is fundamentally robust; the achievement of appropriate scaling is evolutionarily critical.  An appropriately scaled system must necessarily be insensitive </w:t>
        </w:r>
        <w:r>
          <w:rPr>
            <w:rFonts w:ascii="Times" w:hAnsi="Times"/>
            <w:sz w:val="24"/>
            <w:szCs w:val="24"/>
          </w:rPr>
          <w:lastRenderedPageBreak/>
          <w:t xml:space="preserve">to fluctuations in size.  The </w:t>
        </w:r>
      </w:ins>
      <w:ins w:id="3" w:author="David Cheung" w:date="2013-03-26T09:33:00Z">
        <w:r>
          <w:rPr>
            <w:rFonts w:ascii="Times" w:hAnsi="Times"/>
            <w:i/>
            <w:sz w:val="24"/>
            <w:szCs w:val="24"/>
          </w:rPr>
          <w:t>Drosophila</w:t>
        </w:r>
        <w:r>
          <w:rPr>
            <w:rFonts w:ascii="Times" w:hAnsi="Times"/>
            <w:sz w:val="24"/>
            <w:szCs w:val="24"/>
          </w:rPr>
          <w:t xml:space="preserve"> </w:t>
        </w:r>
        <w:proofErr w:type="spellStart"/>
        <w:r>
          <w:rPr>
            <w:rFonts w:ascii="Times" w:hAnsi="Times"/>
            <w:sz w:val="24"/>
            <w:szCs w:val="24"/>
          </w:rPr>
          <w:t>syncitial</w:t>
        </w:r>
        <w:proofErr w:type="spellEnd"/>
        <w:r>
          <w:rPr>
            <w:rFonts w:ascii="Times" w:hAnsi="Times"/>
            <w:sz w:val="24"/>
            <w:szCs w:val="24"/>
          </w:rPr>
          <w:t xml:space="preserve"> embryo provides a well studied system which describes how pattern formation occurs in an environment potentially variable in size.  </w:t>
        </w:r>
      </w:ins>
    </w:p>
    <w:p w:rsidR="00F44271" w:rsidRDefault="00F44271" w:rsidP="00EA6B84">
      <w:pPr>
        <w:rPr>
          <w:ins w:id="4" w:author="David Cheung" w:date="2013-03-26T09:37:00Z"/>
          <w:rFonts w:ascii="Times" w:hAnsi="Times"/>
          <w:sz w:val="24"/>
          <w:szCs w:val="24"/>
        </w:rPr>
      </w:pPr>
      <w:ins w:id="5" w:author="David Cheung" w:date="2013-03-26T09:34:00Z">
        <w:r>
          <w:rPr>
            <w:rFonts w:ascii="Times" w:hAnsi="Times"/>
            <w:sz w:val="24"/>
            <w:szCs w:val="24"/>
          </w:rPr>
          <w:tab/>
          <w:t xml:space="preserve">The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morphogenic</w:t>
        </w:r>
        <w:proofErr w:type="spellEnd"/>
        <w:r>
          <w:rPr>
            <w:rFonts w:ascii="Times" w:hAnsi="Times"/>
            <w:sz w:val="24"/>
            <w:szCs w:val="24"/>
          </w:rPr>
          <w:t xml:space="preserve"> protein forms an exponentially degrading concentration gradient along the anterior-posterior axis of the early embryo.  Previous studies have shown that scaled pattern formation </w:t>
        </w:r>
      </w:ins>
      <w:ins w:id="6" w:author="David Cheung" w:date="2013-03-26T09:36:00Z">
        <w:r w:rsidR="00115FC2">
          <w:rPr>
            <w:rFonts w:ascii="Times" w:hAnsi="Times"/>
            <w:sz w:val="24"/>
            <w:szCs w:val="24"/>
          </w:rPr>
          <w:t xml:space="preserve">can be achieved in the face of small and large difference in size.  The </w:t>
        </w:r>
        <w:proofErr w:type="spellStart"/>
        <w:r w:rsidR="00115FC2">
          <w:rPr>
            <w:rFonts w:ascii="Times" w:hAnsi="Times"/>
            <w:sz w:val="24"/>
            <w:szCs w:val="24"/>
          </w:rPr>
          <w:t>Bicoid</w:t>
        </w:r>
        <w:proofErr w:type="spellEnd"/>
        <w:r w:rsidR="00115FC2">
          <w:rPr>
            <w:rFonts w:ascii="Times" w:hAnsi="Times"/>
            <w:sz w:val="24"/>
            <w:szCs w:val="24"/>
          </w:rPr>
          <w:t xml:space="preserve"> protein is an anterior determinant which induces the expression of downstream genes; </w:t>
        </w:r>
      </w:ins>
      <w:ins w:id="7" w:author="David Cheung" w:date="2013-03-26T09:37:00Z">
        <w:r w:rsidR="00115FC2">
          <w:rPr>
            <w:rFonts w:ascii="Times" w:hAnsi="Times"/>
            <w:sz w:val="24"/>
            <w:szCs w:val="24"/>
          </w:rPr>
          <w:t>ultimately</w:t>
        </w:r>
      </w:ins>
      <w:ins w:id="8" w:author="David Cheung" w:date="2013-03-26T09:36:00Z">
        <w:r w:rsidR="00115FC2">
          <w:rPr>
            <w:rFonts w:ascii="Times" w:hAnsi="Times"/>
            <w:sz w:val="24"/>
            <w:szCs w:val="24"/>
          </w:rPr>
          <w:t xml:space="preserve"> </w:t>
        </w:r>
      </w:ins>
      <w:ins w:id="9" w:author="David Cheung" w:date="2013-03-26T09:37:00Z">
        <w:r w:rsidR="00115FC2">
          <w:rPr>
            <w:rFonts w:ascii="Times" w:hAnsi="Times"/>
            <w:sz w:val="24"/>
            <w:szCs w:val="24"/>
          </w:rPr>
          <w:t>directing the formation of the head and thorax structures.</w:t>
        </w:r>
      </w:ins>
    </w:p>
    <w:p w:rsidR="00115FC2" w:rsidRPr="00F44271" w:rsidRDefault="00115FC2" w:rsidP="00EA6B84">
      <w:pPr>
        <w:rPr>
          <w:rFonts w:ascii="Times" w:hAnsi="Times"/>
          <w:sz w:val="24"/>
          <w:szCs w:val="24"/>
        </w:rPr>
      </w:pPr>
      <w:ins w:id="10" w:author="David Cheung" w:date="2013-03-26T09:37:00Z">
        <w:r>
          <w:rPr>
            <w:rFonts w:ascii="Times" w:hAnsi="Times"/>
            <w:sz w:val="24"/>
            <w:szCs w:val="24"/>
          </w:rPr>
          <w:tab/>
          <w:t xml:space="preserve">In </w:t>
        </w:r>
        <w:proofErr w:type="spellStart"/>
        <w:r>
          <w:rPr>
            <w:rFonts w:ascii="Times" w:hAnsi="Times"/>
            <w:sz w:val="24"/>
            <w:szCs w:val="24"/>
          </w:rPr>
          <w:t>oour</w:t>
        </w:r>
        <w:proofErr w:type="spellEnd"/>
        <w:r>
          <w:rPr>
            <w:rFonts w:ascii="Times" w:hAnsi="Times"/>
            <w:sz w:val="24"/>
            <w:szCs w:val="24"/>
          </w:rPr>
          <w:t xml:space="preserve"> previous work, we demonstrate how scaling could be achieved in both large and small environments through the total aggregate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proofErr w:type="spellStart"/>
        <w:r>
          <w:rPr>
            <w:rFonts w:ascii="Times" w:hAnsi="Times"/>
            <w:sz w:val="24"/>
            <w:szCs w:val="24"/>
          </w:rPr>
          <w:t>desposited</w:t>
        </w:r>
        <w:proofErr w:type="spellEnd"/>
        <w:r>
          <w:rPr>
            <w:rFonts w:ascii="Times" w:hAnsi="Times"/>
            <w:sz w:val="24"/>
            <w:szCs w:val="24"/>
          </w:rPr>
          <w:t xml:space="preserve"> maternally during </w:t>
        </w:r>
        <w:proofErr w:type="spellStart"/>
        <w:r>
          <w:rPr>
            <w:rFonts w:ascii="Times" w:hAnsi="Times"/>
            <w:sz w:val="24"/>
            <w:szCs w:val="24"/>
          </w:rPr>
          <w:t>ooogenesis</w:t>
        </w:r>
        <w:proofErr w:type="spellEnd"/>
        <w:r>
          <w:rPr>
            <w:rFonts w:ascii="Times" w:hAnsi="Times"/>
            <w:sz w:val="24"/>
            <w:szCs w:val="24"/>
          </w:rPr>
          <w:t xml:space="preserve">.  In the present study, we reveal that the total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not the sole determinant by which scaling can be </w:t>
        </w:r>
      </w:ins>
      <w:ins w:id="11" w:author="David Cheung" w:date="2013-03-26T09:38:00Z">
        <w:r>
          <w:rPr>
            <w:rFonts w:ascii="Times" w:hAnsi="Times"/>
            <w:sz w:val="24"/>
            <w:szCs w:val="24"/>
          </w:rPr>
          <w:t>achieved</w:t>
        </w:r>
      </w:ins>
      <w:ins w:id="12" w:author="David Cheung" w:date="2013-03-26T09:37:00Z">
        <w:r>
          <w:rPr>
            <w:rFonts w:ascii="Times" w:hAnsi="Times"/>
            <w:sz w:val="24"/>
            <w:szCs w:val="24"/>
          </w:rPr>
          <w:t>.</w:t>
        </w:r>
      </w:ins>
      <w:ins w:id="13" w:author="David Cheung" w:date="2013-03-26T09:38:00Z">
        <w:r>
          <w:rPr>
            <w:rFonts w:ascii="Times" w:hAnsi="Times"/>
            <w:sz w:val="24"/>
            <w:szCs w:val="24"/>
          </w:rPr>
          <w:t xml:space="preserve">  Here we show that the manner in which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distributed is a contributing factor in scale determination, sufficient to support scaled patterning.  We find that defects in </w:t>
        </w:r>
        <w:proofErr w:type="spellStart"/>
        <w:proofErr w:type="gramStart"/>
        <w:r>
          <w:rPr>
            <w:rFonts w:ascii="Times" w:hAnsi="Times"/>
            <w:sz w:val="24"/>
            <w:szCs w:val="24"/>
          </w:rPr>
          <w:t>Bcd</w:t>
        </w:r>
        <w:proofErr w:type="spellEnd"/>
        <w:proofErr w:type="gramEnd"/>
        <w:r>
          <w:rPr>
            <w:rFonts w:ascii="Times" w:hAnsi="Times"/>
            <w:sz w:val="24"/>
            <w:szCs w:val="24"/>
          </w:rPr>
          <w:t xml:space="preserve"> m</w:t>
        </w:r>
      </w:ins>
      <w:ins w:id="14" w:author="David Cheung" w:date="2013-03-26T09:39:00Z">
        <w:r>
          <w:rPr>
            <w:rFonts w:ascii="Times" w:hAnsi="Times"/>
            <w:sz w:val="24"/>
            <w:szCs w:val="24"/>
          </w:rPr>
          <w:t>RN</w:t>
        </w:r>
      </w:ins>
      <w:ins w:id="15" w:author="David Cheung" w:date="2013-03-26T09:38:00Z">
        <w:r>
          <w:rPr>
            <w:rFonts w:ascii="Times" w:hAnsi="Times"/>
            <w:sz w:val="24"/>
            <w:szCs w:val="24"/>
          </w:rPr>
          <w:t xml:space="preserve">A localization genes allow for </w:t>
        </w:r>
      </w:ins>
      <w:ins w:id="16" w:author="David Cheung" w:date="2013-03-26T09:39:00Z">
        <w:r>
          <w:rPr>
            <w:rFonts w:ascii="Times" w:hAnsi="Times"/>
            <w:sz w:val="24"/>
            <w:szCs w:val="24"/>
          </w:rPr>
          <w:t>v</w:t>
        </w:r>
      </w:ins>
      <w:ins w:id="17" w:author="David Cheung" w:date="2013-03-26T09:38:00Z">
        <w:r>
          <w:rPr>
            <w:rFonts w:ascii="Times" w:hAnsi="Times"/>
            <w:sz w:val="24"/>
            <w:szCs w:val="24"/>
          </w:rPr>
          <w:t xml:space="preserve">iability to be permissible </w:t>
        </w:r>
      </w:ins>
      <w:ins w:id="18" w:author="David Cheung" w:date="2013-03-26T09:39:00Z">
        <w:r>
          <w:rPr>
            <w:rFonts w:ascii="Times" w:hAnsi="Times"/>
            <w:sz w:val="24"/>
            <w:szCs w:val="24"/>
          </w:rPr>
          <w:t xml:space="preserve">in this environment.  </w:t>
        </w:r>
      </w:ins>
    </w:p>
    <w:p w:rsidR="00EA6B84" w:rsidRDefault="00EA6B84" w:rsidP="00EA6B84">
      <w:pPr>
        <w:rPr>
          <w:rFonts w:ascii="Times" w:hAnsi="Times"/>
          <w:sz w:val="24"/>
          <w:szCs w:val="24"/>
        </w:rPr>
      </w:pPr>
      <w:r w:rsidRPr="00106631">
        <w:rPr>
          <w:rFonts w:ascii="Times" w:hAnsi="Times"/>
          <w:b/>
          <w:sz w:val="24"/>
          <w:szCs w:val="24"/>
        </w:rPr>
        <w:t>Results</w:t>
      </w:r>
      <w:r>
        <w:rPr>
          <w:rFonts w:ascii="Times" w:hAnsi="Times"/>
          <w:sz w:val="24"/>
          <w:szCs w:val="24"/>
        </w:rPr>
        <w:t xml:space="preserve"> (subtitles)</w:t>
      </w:r>
    </w:p>
    <w:p w:rsidR="00EA6B84" w:rsidRPr="00106631" w:rsidRDefault="00564065" w:rsidP="00EA6B84">
      <w:pPr>
        <w:rPr>
          <w:rFonts w:ascii="Times" w:hAnsi="Times"/>
          <w:b/>
          <w:sz w:val="24"/>
          <w:szCs w:val="24"/>
        </w:rPr>
      </w:pPr>
      <w:proofErr w:type="gramStart"/>
      <w:r w:rsidRPr="00106631">
        <w:rPr>
          <w:rFonts w:ascii="Times" w:hAnsi="Times"/>
          <w:b/>
          <w:sz w:val="24"/>
          <w:szCs w:val="24"/>
        </w:rPr>
        <w:t xml:space="preserve">1.  </w:t>
      </w:r>
      <w:proofErr w:type="spellStart"/>
      <w:r w:rsidR="0069202C" w:rsidRPr="00106631">
        <w:rPr>
          <w:rFonts w:ascii="Times" w:hAnsi="Times"/>
          <w:b/>
          <w:sz w:val="24"/>
          <w:szCs w:val="24"/>
        </w:rPr>
        <w:t>Bcd</w:t>
      </w:r>
      <w:proofErr w:type="spellEnd"/>
      <w:proofErr w:type="gramEnd"/>
      <w:r w:rsidR="0069202C" w:rsidRPr="00106631">
        <w:rPr>
          <w:rFonts w:ascii="Times" w:hAnsi="Times"/>
          <w:b/>
          <w:sz w:val="24"/>
          <w:szCs w:val="24"/>
        </w:rPr>
        <w:t xml:space="preserve"> </w:t>
      </w:r>
      <w:r w:rsidR="00106631">
        <w:rPr>
          <w:rFonts w:ascii="Times" w:hAnsi="Times"/>
          <w:b/>
          <w:sz w:val="24"/>
          <w:szCs w:val="24"/>
        </w:rPr>
        <w:t xml:space="preserve">staining </w:t>
      </w:r>
      <w:r w:rsidR="00036A12" w:rsidRPr="00106631">
        <w:rPr>
          <w:rFonts w:ascii="Times" w:hAnsi="Times"/>
          <w:b/>
          <w:sz w:val="24"/>
          <w:szCs w:val="24"/>
        </w:rPr>
        <w:t xml:space="preserve">data </w:t>
      </w:r>
      <w:r w:rsidR="00106631">
        <w:rPr>
          <w:rFonts w:ascii="Times" w:hAnsi="Times"/>
          <w:b/>
          <w:sz w:val="24"/>
          <w:szCs w:val="24"/>
        </w:rPr>
        <w:t>in</w:t>
      </w:r>
      <w:r w:rsidR="00036A12" w:rsidRPr="00106631">
        <w:rPr>
          <w:rFonts w:ascii="Times" w:hAnsi="Times"/>
          <w:b/>
          <w:sz w:val="24"/>
          <w:szCs w:val="24"/>
        </w:rPr>
        <w:t xml:space="preserve"> </w:t>
      </w:r>
      <w:r w:rsidR="00EA6B84" w:rsidRPr="00106631">
        <w:rPr>
          <w:rFonts w:ascii="Times" w:hAnsi="Times"/>
          <w:b/>
          <w:sz w:val="24"/>
          <w:szCs w:val="24"/>
        </w:rPr>
        <w:t xml:space="preserve">alternate large embryos </w:t>
      </w:r>
      <w:r w:rsidR="009A4F36" w:rsidRPr="00106631">
        <w:rPr>
          <w:rFonts w:ascii="Times" w:hAnsi="Times"/>
          <w:b/>
          <w:sz w:val="24"/>
          <w:szCs w:val="24"/>
        </w:rPr>
        <w:t>reveal</w:t>
      </w:r>
      <w:r w:rsidR="00EA6B84" w:rsidRPr="00106631">
        <w:rPr>
          <w:rFonts w:ascii="Times" w:hAnsi="Times"/>
          <w:b/>
          <w:sz w:val="24"/>
          <w:szCs w:val="24"/>
        </w:rPr>
        <w:t xml:space="preserve"> </w:t>
      </w:r>
      <w:r w:rsidRPr="00106631">
        <w:rPr>
          <w:rFonts w:ascii="Times" w:hAnsi="Times"/>
          <w:b/>
          <w:sz w:val="24"/>
          <w:szCs w:val="24"/>
        </w:rPr>
        <w:t xml:space="preserve">properties </w:t>
      </w:r>
      <w:r w:rsidR="00036A12" w:rsidRPr="00106631">
        <w:rPr>
          <w:rFonts w:ascii="Times" w:hAnsi="Times"/>
          <w:b/>
          <w:sz w:val="24"/>
          <w:szCs w:val="24"/>
        </w:rPr>
        <w:t xml:space="preserve">uncharacteristic of </w:t>
      </w:r>
      <w:r w:rsidR="003F423A">
        <w:rPr>
          <w:rFonts w:ascii="Times" w:hAnsi="Times"/>
          <w:b/>
          <w:sz w:val="24"/>
          <w:szCs w:val="24"/>
        </w:rPr>
        <w:t xml:space="preserve">the measured </w:t>
      </w:r>
      <w:r w:rsidR="00036A12" w:rsidRPr="00106631">
        <w:rPr>
          <w:rFonts w:ascii="Times" w:hAnsi="Times"/>
          <w:b/>
          <w:sz w:val="24"/>
          <w:szCs w:val="24"/>
        </w:rPr>
        <w:t>size</w:t>
      </w:r>
    </w:p>
    <w:p w:rsidR="0069202C" w:rsidRDefault="0069202C" w:rsidP="00EA6B84">
      <w:pPr>
        <w:rPr>
          <w:rFonts w:ascii="Times" w:hAnsi="Times"/>
          <w:sz w:val="24"/>
          <w:szCs w:val="24"/>
        </w:rPr>
      </w:pPr>
      <w:r>
        <w:rPr>
          <w:rFonts w:ascii="Times" w:hAnsi="Times"/>
          <w:sz w:val="24"/>
          <w:szCs w:val="24"/>
        </w:rPr>
        <w:t>&gt;&gt;Show raw images of staining</w:t>
      </w:r>
      <w:r w:rsidR="003570DE">
        <w:rPr>
          <w:rFonts w:ascii="Times" w:hAnsi="Times"/>
          <w:sz w:val="24"/>
          <w:szCs w:val="24"/>
        </w:rPr>
        <w:t xml:space="preserve"> of alternate large/small</w:t>
      </w:r>
    </w:p>
    <w:p w:rsidR="0069202C" w:rsidRDefault="0069202C" w:rsidP="00EA6B84">
      <w:pPr>
        <w:rPr>
          <w:rFonts w:ascii="Times" w:hAnsi="Times"/>
          <w:sz w:val="24"/>
          <w:szCs w:val="24"/>
        </w:rPr>
      </w:pPr>
      <w:r>
        <w:rPr>
          <w:rFonts w:ascii="Times" w:hAnsi="Times"/>
          <w:sz w:val="24"/>
          <w:szCs w:val="24"/>
        </w:rPr>
        <w:t>&gt;&gt;Analyze data showing/establishing that B0 values are going “the other way”</w:t>
      </w:r>
      <w:r w:rsidR="003570DE">
        <w:rPr>
          <w:rFonts w:ascii="Times" w:hAnsi="Times"/>
          <w:sz w:val="24"/>
          <w:szCs w:val="24"/>
        </w:rPr>
        <w:t>, p value etc.  L values etc.  (</w:t>
      </w:r>
      <w:proofErr w:type="gramStart"/>
      <w:r w:rsidR="003570DE">
        <w:rPr>
          <w:rFonts w:ascii="Times" w:hAnsi="Times"/>
          <w:sz w:val="24"/>
          <w:szCs w:val="24"/>
        </w:rPr>
        <w:t>maybe</w:t>
      </w:r>
      <w:proofErr w:type="gramEnd"/>
      <w:r w:rsidR="003570DE">
        <w:rPr>
          <w:rFonts w:ascii="Times" w:hAnsi="Times"/>
          <w:sz w:val="24"/>
          <w:szCs w:val="24"/>
        </w:rPr>
        <w:t xml:space="preserve"> have a table showing all the properties, including the published pair)</w:t>
      </w:r>
    </w:p>
    <w:p w:rsidR="003570DE" w:rsidRDefault="003570DE" w:rsidP="00EA6B84">
      <w:pPr>
        <w:rPr>
          <w:ins w:id="19" w:author="David Cheung" w:date="2013-03-26T01:38:00Z"/>
          <w:rFonts w:ascii="Times" w:hAnsi="Times"/>
          <w:sz w:val="24"/>
          <w:szCs w:val="24"/>
        </w:rPr>
      </w:pPr>
      <w:r>
        <w:rPr>
          <w:rFonts w:ascii="Times" w:hAnsi="Times"/>
          <w:sz w:val="24"/>
          <w:szCs w:val="24"/>
        </w:rPr>
        <w:t>&gt;&gt;also show raw images of published large/small side by side.  Analyze B0 values—showing essentially that the alternate large is a “bad”, not the alternate small</w:t>
      </w:r>
    </w:p>
    <w:p w:rsidR="00313C92" w:rsidRPr="00313C92" w:rsidRDefault="00313C92" w:rsidP="00EA6B84">
      <w:pPr>
        <w:rPr>
          <w:ins w:id="20" w:author="David Cheung" w:date="2013-03-26T01:38:00Z"/>
          <w:rFonts w:ascii="Times" w:hAnsi="Times"/>
          <w:sz w:val="24"/>
          <w:szCs w:val="24"/>
        </w:rPr>
      </w:pPr>
      <w:ins w:id="21" w:author="David Cheung" w:date="2013-03-26T01:43:00Z">
        <w:r>
          <w:rPr>
            <w:rFonts w:ascii="Times" w:hAnsi="Times"/>
            <w:sz w:val="24"/>
            <w:szCs w:val="24"/>
          </w:rPr>
          <w:tab/>
        </w:r>
      </w:ins>
      <w:ins w:id="22" w:author="David Cheung" w:date="2013-03-26T01:44:00Z">
        <w:r>
          <w:rPr>
            <w:rFonts w:ascii="Times" w:hAnsi="Times"/>
            <w:sz w:val="24"/>
            <w:szCs w:val="24"/>
          </w:rPr>
          <w:t xml:space="preserve">In the present study we utilized a pair of inbred </w:t>
        </w:r>
      </w:ins>
      <w:ins w:id="23" w:author="David Cheung" w:date="2013-03-26T01:45:00Z">
        <w:r>
          <w:rPr>
            <w:rFonts w:ascii="Times" w:hAnsi="Times"/>
            <w:i/>
            <w:sz w:val="24"/>
            <w:szCs w:val="24"/>
          </w:rPr>
          <w:t>Drosophila</w:t>
        </w:r>
        <w:r>
          <w:rPr>
            <w:rFonts w:ascii="Times" w:hAnsi="Times"/>
            <w:sz w:val="24"/>
            <w:szCs w:val="24"/>
          </w:rPr>
          <w:t xml:space="preserve"> lines which have been </w:t>
        </w:r>
      </w:ins>
      <w:ins w:id="24" w:author="David Cheung" w:date="2013-03-26T01:50:00Z">
        <w:r w:rsidR="008F565A">
          <w:rPr>
            <w:rFonts w:ascii="Times" w:hAnsi="Times"/>
            <w:sz w:val="24"/>
            <w:szCs w:val="24"/>
          </w:rPr>
          <w:t xml:space="preserve">forcibly </w:t>
        </w:r>
      </w:ins>
      <w:ins w:id="25" w:author="David Cheung" w:date="2013-03-26T01:45:00Z">
        <w:r>
          <w:rPr>
            <w:rFonts w:ascii="Times" w:hAnsi="Times"/>
            <w:sz w:val="24"/>
            <w:szCs w:val="24"/>
          </w:rPr>
          <w:t>selected for egg size in parallel with those we have previously published</w:t>
        </w:r>
      </w:ins>
      <w:ins w:id="26" w:author="David Cheung" w:date="2013-03-26T01:57:00Z">
        <w:r w:rsidR="008F565A">
          <w:rPr>
            <w:rFonts w:ascii="Times" w:hAnsi="Times"/>
            <w:sz w:val="24"/>
            <w:szCs w:val="24"/>
          </w:rPr>
          <w:t xml:space="preserve"> (Miles ref)</w:t>
        </w:r>
      </w:ins>
      <w:ins w:id="27" w:author="David Cheung" w:date="2013-03-26T01:45:00Z">
        <w:r w:rsidR="00056E2E">
          <w:rPr>
            <w:rFonts w:ascii="Times" w:hAnsi="Times"/>
            <w:sz w:val="24"/>
            <w:szCs w:val="24"/>
          </w:rPr>
          <w:t xml:space="preserve">. </w:t>
        </w:r>
      </w:ins>
      <w:ins w:id="28" w:author="David Cheung" w:date="2013-03-26T09:16:00Z">
        <w:r w:rsidR="00056E2E">
          <w:rPr>
            <w:rFonts w:ascii="Times" w:hAnsi="Times"/>
            <w:sz w:val="24"/>
            <w:szCs w:val="24"/>
          </w:rPr>
          <w:t xml:space="preserve">  Embryos from Line 2.49.3 demonstrate </w:t>
        </w:r>
        <w:proofErr w:type="spellStart"/>
        <w:r w:rsidR="00056E2E">
          <w:rPr>
            <w:rFonts w:ascii="Times" w:hAnsi="Times"/>
            <w:sz w:val="24"/>
            <w:szCs w:val="24"/>
          </w:rPr>
          <w:t>morphogenic</w:t>
        </w:r>
        <w:proofErr w:type="spellEnd"/>
        <w:r w:rsidR="00056E2E">
          <w:rPr>
            <w:rFonts w:ascii="Times" w:hAnsi="Times"/>
            <w:sz w:val="24"/>
            <w:szCs w:val="24"/>
          </w:rPr>
          <w:t xml:space="preserve"> behavior which defies the</w:t>
        </w:r>
      </w:ins>
      <w:ins w:id="29" w:author="David Cheung" w:date="2013-03-26T09:22:00Z">
        <w:r w:rsidR="00056E2E">
          <w:rPr>
            <w:rFonts w:ascii="Times" w:hAnsi="Times"/>
            <w:sz w:val="24"/>
            <w:szCs w:val="24"/>
          </w:rPr>
          <w:t xml:space="preserve"> </w:t>
        </w:r>
      </w:ins>
      <w:ins w:id="30" w:author="David Cheung" w:date="2013-03-26T09:23:00Z">
        <w:r w:rsidR="00056E2E">
          <w:rPr>
            <w:rFonts w:ascii="Times" w:hAnsi="Times"/>
            <w:sz w:val="24"/>
            <w:szCs w:val="24"/>
          </w:rPr>
          <w:t>predictions</w:t>
        </w:r>
      </w:ins>
      <w:ins w:id="31" w:author="David Cheung" w:date="2013-03-26T09:16:00Z">
        <w:r w:rsidR="00056E2E">
          <w:rPr>
            <w:rFonts w:ascii="Times" w:hAnsi="Times"/>
            <w:sz w:val="24"/>
            <w:szCs w:val="24"/>
          </w:rPr>
          <w:t xml:space="preserve"> </w:t>
        </w:r>
      </w:ins>
      <w:ins w:id="32" w:author="David Cheung" w:date="2013-03-26T09:21:00Z">
        <w:r w:rsidR="00056E2E">
          <w:rPr>
            <w:rFonts w:ascii="Times" w:hAnsi="Times"/>
            <w:sz w:val="24"/>
            <w:szCs w:val="24"/>
          </w:rPr>
          <w:t xml:space="preserve">which their size would </w:t>
        </w:r>
      </w:ins>
      <w:ins w:id="33" w:author="David Cheung" w:date="2013-03-26T09:23:00Z">
        <w:r w:rsidR="00056E2E">
          <w:rPr>
            <w:rFonts w:ascii="Times" w:hAnsi="Times"/>
            <w:sz w:val="24"/>
            <w:szCs w:val="24"/>
          </w:rPr>
          <w:t>suggest</w:t>
        </w:r>
      </w:ins>
      <w:ins w:id="34" w:author="David Cheung" w:date="2013-03-26T09:21:00Z">
        <w:r w:rsidR="00056E2E">
          <w:rPr>
            <w:rFonts w:ascii="Times" w:hAnsi="Times"/>
            <w:sz w:val="24"/>
            <w:szCs w:val="24"/>
          </w:rPr>
          <w:t xml:space="preserve">.  </w:t>
        </w:r>
      </w:ins>
      <w:ins w:id="35" w:author="David Cheung" w:date="2013-03-26T09:24:00Z">
        <w:r w:rsidR="00056E2E">
          <w:rPr>
            <w:rFonts w:ascii="Times" w:hAnsi="Times"/>
            <w:sz w:val="24"/>
            <w:szCs w:val="24"/>
          </w:rPr>
          <w:t xml:space="preserve">Embryos from this line immediately show a marked difference in the </w:t>
        </w:r>
      </w:ins>
      <w:ins w:id="36" w:author="David Cheung" w:date="2013-03-26T09:25:00Z">
        <w:r w:rsidR="00056E2E">
          <w:rPr>
            <w:rFonts w:ascii="Times" w:hAnsi="Times"/>
            <w:sz w:val="24"/>
            <w:szCs w:val="24"/>
          </w:rPr>
          <w:t>appearance</w:t>
        </w:r>
      </w:ins>
      <w:ins w:id="37" w:author="David Cheung" w:date="2013-03-26T09:24:00Z">
        <w:r w:rsidR="00056E2E">
          <w:rPr>
            <w:rFonts w:ascii="Times" w:hAnsi="Times"/>
            <w:sz w:val="24"/>
            <w:szCs w:val="24"/>
          </w:rPr>
          <w:t xml:space="preserve"> </w:t>
        </w:r>
      </w:ins>
      <w:ins w:id="38" w:author="David Cheung" w:date="2013-03-26T09:25:00Z">
        <w:r w:rsidR="00056E2E">
          <w:rPr>
            <w:rFonts w:ascii="Times" w:hAnsi="Times"/>
            <w:sz w:val="24"/>
            <w:szCs w:val="24"/>
          </w:rPr>
          <w:t xml:space="preserve">of </w:t>
        </w:r>
        <w:proofErr w:type="spellStart"/>
        <w:r w:rsidR="00056E2E">
          <w:rPr>
            <w:rFonts w:ascii="Times" w:hAnsi="Times"/>
            <w:sz w:val="24"/>
            <w:szCs w:val="24"/>
          </w:rPr>
          <w:t>Bicoid</w:t>
        </w:r>
        <w:proofErr w:type="spellEnd"/>
        <w:r w:rsidR="00056E2E">
          <w:rPr>
            <w:rFonts w:ascii="Times" w:hAnsi="Times"/>
            <w:sz w:val="24"/>
            <w:szCs w:val="24"/>
          </w:rPr>
          <w:t xml:space="preserve"> when compared to previous studies using similarly selected </w:t>
        </w:r>
      </w:ins>
      <w:ins w:id="39" w:author="David Cheung" w:date="2013-03-26T09:27:00Z">
        <w:r w:rsidR="00C86BFB">
          <w:rPr>
            <w:rFonts w:ascii="Times" w:hAnsi="Times"/>
            <w:sz w:val="24"/>
            <w:szCs w:val="24"/>
          </w:rPr>
          <w:t xml:space="preserve">large embryos.  The </w:t>
        </w:r>
        <w:proofErr w:type="spellStart"/>
        <w:proofErr w:type="gramStart"/>
        <w:r w:rsidR="00C86BFB">
          <w:rPr>
            <w:rFonts w:ascii="Times" w:hAnsi="Times"/>
            <w:sz w:val="24"/>
            <w:szCs w:val="24"/>
          </w:rPr>
          <w:t>Bcd</w:t>
        </w:r>
        <w:proofErr w:type="spellEnd"/>
        <w:proofErr w:type="gramEnd"/>
        <w:r w:rsidR="00C86BFB">
          <w:rPr>
            <w:rFonts w:ascii="Times" w:hAnsi="Times"/>
            <w:sz w:val="24"/>
            <w:szCs w:val="24"/>
          </w:rPr>
          <w:t xml:space="preserve"> concentration at the anterior-most position of the gradient (B0) is ____ (</w:t>
        </w:r>
        <w:proofErr w:type="spellStart"/>
        <w:r w:rsidR="00C86BFB">
          <w:rPr>
            <w:rFonts w:ascii="Times" w:hAnsi="Times"/>
            <w:sz w:val="24"/>
            <w:szCs w:val="24"/>
          </w:rPr>
          <w:t>a.u</w:t>
        </w:r>
        <w:proofErr w:type="spellEnd"/>
        <w:r w:rsidR="00C86BFB">
          <w:rPr>
            <w:rFonts w:ascii="Times" w:hAnsi="Times"/>
            <w:sz w:val="24"/>
            <w:szCs w:val="24"/>
          </w:rPr>
          <w:t>.) in embryos from Line 2.49.3, compared to ____ (</w:t>
        </w:r>
        <w:proofErr w:type="spellStart"/>
        <w:r w:rsidR="00C86BFB">
          <w:rPr>
            <w:rFonts w:ascii="Times" w:hAnsi="Times"/>
            <w:sz w:val="24"/>
            <w:szCs w:val="24"/>
          </w:rPr>
          <w:t>a.u</w:t>
        </w:r>
        <w:proofErr w:type="spellEnd"/>
        <w:r w:rsidR="00C86BFB">
          <w:rPr>
            <w:rFonts w:ascii="Times" w:hAnsi="Times"/>
            <w:sz w:val="24"/>
            <w:szCs w:val="24"/>
          </w:rPr>
          <w:t xml:space="preserve">.) in embryos from Line 9.31.2.  Several previous studies have shown a positive </w:t>
        </w:r>
      </w:ins>
      <w:ins w:id="40" w:author="David Cheung" w:date="2013-03-26T09:29:00Z">
        <w:r w:rsidR="00C86BFB">
          <w:rPr>
            <w:rFonts w:ascii="Times" w:hAnsi="Times"/>
            <w:sz w:val="24"/>
            <w:szCs w:val="24"/>
          </w:rPr>
          <w:t>correlation</w:t>
        </w:r>
      </w:ins>
      <w:ins w:id="41" w:author="David Cheung" w:date="2013-03-26T09:27:00Z">
        <w:r w:rsidR="00C86BFB">
          <w:rPr>
            <w:rFonts w:ascii="Times" w:hAnsi="Times"/>
            <w:sz w:val="24"/>
            <w:szCs w:val="24"/>
          </w:rPr>
          <w:t xml:space="preserve"> </w:t>
        </w:r>
      </w:ins>
      <w:ins w:id="42" w:author="David Cheung" w:date="2013-03-26T09:30:00Z">
        <w:r w:rsidR="00C86BFB">
          <w:rPr>
            <w:rFonts w:ascii="Times" w:hAnsi="Times"/>
            <w:sz w:val="24"/>
            <w:szCs w:val="24"/>
          </w:rPr>
          <w:t>b</w:t>
        </w:r>
      </w:ins>
      <w:ins w:id="43" w:author="David Cheung" w:date="2013-03-26T09:29:00Z">
        <w:r w:rsidR="00C86BFB">
          <w:rPr>
            <w:rFonts w:ascii="Times" w:hAnsi="Times"/>
            <w:sz w:val="24"/>
            <w:szCs w:val="24"/>
          </w:rPr>
          <w:t>etween B0 and Egg Length (EL)</w:t>
        </w:r>
      </w:ins>
      <w:ins w:id="44" w:author="David Cheung" w:date="2013-03-26T09:30:00Z">
        <w:r w:rsidR="00C86BFB">
          <w:rPr>
            <w:rFonts w:ascii="Times" w:hAnsi="Times"/>
            <w:sz w:val="24"/>
            <w:szCs w:val="24"/>
          </w:rPr>
          <w:t xml:space="preserve">.  However in this pair of embryos, which possess similar physical characteristics, the correlation appears quite distinctly negative.  We investigate further in how properties of Line 2.49.3 embryos may differ in other ways.  </w:t>
        </w:r>
      </w:ins>
    </w:p>
    <w:p w:rsidR="00313C92" w:rsidRDefault="00313C92" w:rsidP="00EA6B84">
      <w:pPr>
        <w:rPr>
          <w:ins w:id="45" w:author="David Cheung" w:date="2013-03-26T01:38:00Z"/>
          <w:rFonts w:ascii="Times" w:hAnsi="Times"/>
          <w:sz w:val="24"/>
          <w:szCs w:val="24"/>
        </w:rPr>
      </w:pPr>
    </w:p>
    <w:p w:rsidR="00313C92" w:rsidRDefault="00313C92" w:rsidP="00EA6B84">
      <w:pPr>
        <w:rPr>
          <w:rFonts w:ascii="Times" w:hAnsi="Times"/>
          <w:sz w:val="24"/>
          <w:szCs w:val="24"/>
        </w:rPr>
      </w:pPr>
    </w:p>
    <w:p w:rsidR="0069202C" w:rsidRPr="00106631" w:rsidRDefault="0069202C" w:rsidP="00EA6B84">
      <w:pPr>
        <w:rPr>
          <w:rFonts w:ascii="Times" w:hAnsi="Times"/>
          <w:b/>
          <w:sz w:val="24"/>
          <w:szCs w:val="24"/>
        </w:rPr>
      </w:pPr>
      <w:r w:rsidRPr="00106631">
        <w:rPr>
          <w:rFonts w:ascii="Times" w:hAnsi="Times"/>
          <w:b/>
          <w:sz w:val="24"/>
          <w:szCs w:val="24"/>
        </w:rPr>
        <w:t xml:space="preserve">2.  </w:t>
      </w:r>
      <w:r w:rsidR="002B6F94" w:rsidRPr="00106631">
        <w:rPr>
          <w:rFonts w:ascii="Times" w:hAnsi="Times"/>
          <w:b/>
          <w:sz w:val="24"/>
          <w:szCs w:val="24"/>
        </w:rPr>
        <w:t>Alternate large embryos develop scaled patterning</w:t>
      </w:r>
    </w:p>
    <w:p w:rsidR="002B6F94" w:rsidRDefault="002B6F94" w:rsidP="00EA6B84">
      <w:pPr>
        <w:rPr>
          <w:ins w:id="46" w:author="CCHMC" w:date="2013-03-28T13:38:00Z"/>
          <w:rFonts w:ascii="Times" w:hAnsi="Times"/>
          <w:sz w:val="24"/>
          <w:szCs w:val="24"/>
        </w:rPr>
      </w:pPr>
      <w:r>
        <w:rPr>
          <w:rFonts w:ascii="Times" w:hAnsi="Times"/>
          <w:sz w:val="24"/>
          <w:szCs w:val="24"/>
        </w:rPr>
        <w:t xml:space="preserve">&gt;&gt;Show </w:t>
      </w:r>
      <w:proofErr w:type="spellStart"/>
      <w:r>
        <w:rPr>
          <w:rFonts w:ascii="Times" w:hAnsi="Times"/>
          <w:sz w:val="24"/>
          <w:szCs w:val="24"/>
        </w:rPr>
        <w:t>hb</w:t>
      </w:r>
      <w:proofErr w:type="spellEnd"/>
      <w:r>
        <w:rPr>
          <w:rFonts w:ascii="Times" w:hAnsi="Times"/>
          <w:sz w:val="24"/>
          <w:szCs w:val="24"/>
        </w:rPr>
        <w:t xml:space="preserve"> data, show eve data (comparing between alternate large and alternate small), x, x/L data showing scaling/convergence</w:t>
      </w:r>
    </w:p>
    <w:p w:rsidR="00F30BAD" w:rsidRPr="009D633E" w:rsidRDefault="00F30BAD" w:rsidP="00EA6B84">
      <w:pPr>
        <w:rPr>
          <w:ins w:id="47" w:author="CCHMC" w:date="2013-03-28T13:38:00Z"/>
          <w:rFonts w:ascii="Times" w:hAnsi="Times"/>
          <w:sz w:val="24"/>
          <w:szCs w:val="24"/>
        </w:rPr>
      </w:pPr>
      <w:ins w:id="48" w:author="CCHMC" w:date="2013-03-28T13:38:00Z">
        <w:r>
          <w:rPr>
            <w:rFonts w:ascii="Times" w:hAnsi="Times"/>
            <w:sz w:val="24"/>
            <w:szCs w:val="24"/>
          </w:rPr>
          <w:tab/>
          <w:t>In order to dire</w:t>
        </w:r>
        <w:r w:rsidR="009D633E">
          <w:rPr>
            <w:rFonts w:ascii="Times" w:hAnsi="Times"/>
            <w:sz w:val="24"/>
            <w:szCs w:val="24"/>
          </w:rPr>
          <w:t>ctly probe the effect o</w:t>
        </w:r>
      </w:ins>
      <w:ins w:id="49" w:author="CCHMC" w:date="2013-03-28T14:58:00Z">
        <w:r w:rsidR="009D633E">
          <w:rPr>
            <w:rFonts w:ascii="Times" w:hAnsi="Times"/>
            <w:sz w:val="24"/>
            <w:szCs w:val="24"/>
          </w:rPr>
          <w:t xml:space="preserve">f the altered </w:t>
        </w:r>
        <w:proofErr w:type="spellStart"/>
        <w:proofErr w:type="gramStart"/>
        <w:r w:rsidR="009D633E">
          <w:rPr>
            <w:rFonts w:ascii="Times" w:hAnsi="Times"/>
            <w:sz w:val="24"/>
            <w:szCs w:val="24"/>
          </w:rPr>
          <w:t>Bcd</w:t>
        </w:r>
        <w:proofErr w:type="spellEnd"/>
        <w:proofErr w:type="gramEnd"/>
        <w:r w:rsidR="009D633E">
          <w:rPr>
            <w:rFonts w:ascii="Times" w:hAnsi="Times"/>
            <w:sz w:val="24"/>
            <w:szCs w:val="24"/>
          </w:rPr>
          <w:t xml:space="preserve"> profile in Line 2.49.3, we performed a fluorescent in situ hybridization against Hunchback (</w:t>
        </w:r>
        <w:proofErr w:type="spellStart"/>
        <w:r w:rsidR="009D633E">
          <w:rPr>
            <w:rFonts w:ascii="Times" w:hAnsi="Times"/>
            <w:sz w:val="24"/>
            <w:szCs w:val="24"/>
          </w:rPr>
          <w:t>Hb</w:t>
        </w:r>
        <w:proofErr w:type="spellEnd"/>
        <w:r w:rsidR="009D633E">
          <w:rPr>
            <w:rFonts w:ascii="Times" w:hAnsi="Times"/>
            <w:sz w:val="24"/>
            <w:szCs w:val="24"/>
          </w:rPr>
          <w:t>) mRNA in early embryos.  When plotted on the x (</w:t>
        </w:r>
      </w:ins>
      <w:ins w:id="50" w:author="CCHMC" w:date="2013-03-28T14:59:00Z">
        <w:r w:rsidR="009D633E">
          <w:rPr>
            <w:rFonts w:ascii="Times" w:hAnsi="Times" w:cs="Times"/>
            <w:sz w:val="24"/>
            <w:szCs w:val="24"/>
          </w:rPr>
          <w:t>µ</w:t>
        </w:r>
        <w:r w:rsidR="009D633E">
          <w:rPr>
            <w:rFonts w:ascii="Times" w:hAnsi="Times"/>
            <w:sz w:val="24"/>
            <w:szCs w:val="24"/>
          </w:rPr>
          <w:t xml:space="preserve">m) axis, the boundary positions for the mean profiles from the two lines are </w:t>
        </w:r>
      </w:ins>
      <w:ins w:id="51" w:author="CCHMC" w:date="2013-03-28T15:05:00Z">
        <w:r w:rsidR="002931A4">
          <w:rPr>
            <w:rFonts w:ascii="Times" w:hAnsi="Times"/>
            <w:sz w:val="24"/>
            <w:szCs w:val="24"/>
          </w:rPr>
          <w:t>dramatically</w:t>
        </w:r>
      </w:ins>
      <w:ins w:id="52" w:author="CCHMC" w:date="2013-03-28T14:59:00Z">
        <w:r w:rsidR="009D633E">
          <w:rPr>
            <w:rFonts w:ascii="Times" w:hAnsi="Times"/>
            <w:sz w:val="24"/>
            <w:szCs w:val="24"/>
          </w:rPr>
          <w:t xml:space="preserve"> disparate.  However the, two profiles converge when plotted along the x/L axis, for scaled embryo length.  This is indicative of proportionality being maintained between these two lines despite the large difference in size.  </w:t>
        </w:r>
      </w:ins>
    </w:p>
    <w:p w:rsidR="00F30BAD" w:rsidRDefault="00F30BAD" w:rsidP="00EA6B84">
      <w:pPr>
        <w:rPr>
          <w:ins w:id="53" w:author="CCHMC" w:date="2013-03-28T13:38:00Z"/>
          <w:rFonts w:ascii="Times" w:hAnsi="Times"/>
          <w:sz w:val="24"/>
          <w:szCs w:val="24"/>
        </w:rPr>
      </w:pPr>
    </w:p>
    <w:p w:rsidR="00F30BAD" w:rsidRDefault="00F30BAD" w:rsidP="00EA6B84">
      <w:pPr>
        <w:rPr>
          <w:ins w:id="54" w:author="CCHMC" w:date="2013-03-28T13:38:00Z"/>
          <w:rFonts w:ascii="Times" w:hAnsi="Times"/>
          <w:sz w:val="24"/>
          <w:szCs w:val="24"/>
        </w:rPr>
      </w:pPr>
    </w:p>
    <w:p w:rsidR="00F30BAD" w:rsidRDefault="00F30BAD" w:rsidP="00EA6B84">
      <w:pPr>
        <w:rPr>
          <w:ins w:id="55" w:author="CCHMC" w:date="2013-03-28T13:38:00Z"/>
          <w:rFonts w:ascii="Times" w:hAnsi="Times"/>
          <w:sz w:val="24"/>
          <w:szCs w:val="24"/>
        </w:rPr>
      </w:pPr>
    </w:p>
    <w:p w:rsidR="00F30BAD" w:rsidRDefault="00F30BAD" w:rsidP="00EA6B84">
      <w:pPr>
        <w:rPr>
          <w:rFonts w:ascii="Times" w:hAnsi="Times"/>
          <w:sz w:val="24"/>
          <w:szCs w:val="24"/>
        </w:rPr>
      </w:pPr>
    </w:p>
    <w:p w:rsidR="002B6F94" w:rsidRPr="00106631" w:rsidRDefault="002B6F94" w:rsidP="00EA6B84">
      <w:pPr>
        <w:rPr>
          <w:rFonts w:ascii="Times" w:hAnsi="Times"/>
          <w:b/>
          <w:sz w:val="24"/>
          <w:szCs w:val="24"/>
        </w:rPr>
      </w:pPr>
      <w:proofErr w:type="gramStart"/>
      <w:r w:rsidRPr="00106631">
        <w:rPr>
          <w:rFonts w:ascii="Times" w:hAnsi="Times"/>
          <w:b/>
          <w:sz w:val="24"/>
          <w:szCs w:val="24"/>
        </w:rPr>
        <w:t xml:space="preserve">3. </w:t>
      </w:r>
      <w:proofErr w:type="spellStart"/>
      <w:r w:rsidRPr="00106631">
        <w:rPr>
          <w:rFonts w:ascii="Times" w:hAnsi="Times"/>
          <w:b/>
          <w:sz w:val="24"/>
          <w:szCs w:val="24"/>
        </w:rPr>
        <w:t>Bcd</w:t>
      </w:r>
      <w:proofErr w:type="spellEnd"/>
      <w:proofErr w:type="gramEnd"/>
      <w:r w:rsidRPr="00106631">
        <w:rPr>
          <w:rFonts w:ascii="Times" w:hAnsi="Times"/>
          <w:b/>
          <w:sz w:val="24"/>
          <w:szCs w:val="24"/>
        </w:rPr>
        <w:t xml:space="preserve"> gradient profile</w:t>
      </w:r>
      <w:r w:rsidR="00106631">
        <w:rPr>
          <w:rFonts w:ascii="Times" w:hAnsi="Times"/>
          <w:b/>
          <w:sz w:val="24"/>
          <w:szCs w:val="24"/>
        </w:rPr>
        <w:t>s in alternate large/small embryos are</w:t>
      </w:r>
      <w:r w:rsidRPr="00106631">
        <w:rPr>
          <w:rFonts w:ascii="Times" w:hAnsi="Times"/>
          <w:b/>
          <w:sz w:val="24"/>
          <w:szCs w:val="24"/>
        </w:rPr>
        <w:t xml:space="preserve"> scaled </w:t>
      </w:r>
      <w:r w:rsidR="00106631">
        <w:rPr>
          <w:rFonts w:ascii="Times" w:hAnsi="Times"/>
          <w:b/>
          <w:sz w:val="24"/>
          <w:szCs w:val="24"/>
        </w:rPr>
        <w:t>(</w:t>
      </w:r>
      <w:r w:rsidRPr="00106631">
        <w:rPr>
          <w:rFonts w:ascii="Times" w:hAnsi="Times"/>
          <w:b/>
          <w:sz w:val="24"/>
          <w:szCs w:val="24"/>
        </w:rPr>
        <w:t xml:space="preserve">through a distinct </w:t>
      </w:r>
      <w:r w:rsidR="00106631">
        <w:rPr>
          <w:rFonts w:ascii="Times" w:hAnsi="Times"/>
          <w:b/>
          <w:sz w:val="24"/>
          <w:szCs w:val="24"/>
        </w:rPr>
        <w:t>way)</w:t>
      </w:r>
    </w:p>
    <w:p w:rsidR="00097FC0" w:rsidRDefault="00097FC0" w:rsidP="0069202C">
      <w:pPr>
        <w:rPr>
          <w:rFonts w:ascii="Times" w:hAnsi="Times"/>
          <w:sz w:val="24"/>
          <w:szCs w:val="24"/>
        </w:rPr>
      </w:pPr>
      <w:r>
        <w:rPr>
          <w:rFonts w:ascii="Times" w:hAnsi="Times"/>
          <w:sz w:val="24"/>
          <w:szCs w:val="24"/>
        </w:rPr>
        <w:t>&gt;&gt;</w:t>
      </w:r>
      <w:r w:rsidR="003F423A">
        <w:rPr>
          <w:rFonts w:ascii="Times" w:hAnsi="Times"/>
          <w:sz w:val="24"/>
          <w:szCs w:val="24"/>
        </w:rPr>
        <w:t xml:space="preserve">now back to </w:t>
      </w:r>
      <w:proofErr w:type="spellStart"/>
      <w:proofErr w:type="gramStart"/>
      <w:r w:rsidR="003F423A">
        <w:rPr>
          <w:rFonts w:ascii="Times" w:hAnsi="Times"/>
          <w:sz w:val="24"/>
          <w:szCs w:val="24"/>
        </w:rPr>
        <w:t>Bcd</w:t>
      </w:r>
      <w:proofErr w:type="spellEnd"/>
      <w:proofErr w:type="gramEnd"/>
      <w:r w:rsidR="003F423A">
        <w:rPr>
          <w:rFonts w:ascii="Times" w:hAnsi="Times"/>
          <w:sz w:val="24"/>
          <w:szCs w:val="24"/>
        </w:rPr>
        <w:t>--</w:t>
      </w:r>
      <w:r>
        <w:rPr>
          <w:rFonts w:ascii="Times" w:hAnsi="Times"/>
          <w:sz w:val="24"/>
          <w:szCs w:val="24"/>
        </w:rPr>
        <w:t>show raw profiles (or alternate large and alternate small) in x, x/L</w:t>
      </w:r>
    </w:p>
    <w:p w:rsidR="0069202C" w:rsidRDefault="00097FC0" w:rsidP="0069202C">
      <w:pPr>
        <w:rPr>
          <w:rFonts w:ascii="Times" w:hAnsi="Times"/>
          <w:sz w:val="24"/>
          <w:szCs w:val="24"/>
        </w:rPr>
      </w:pPr>
      <w:r>
        <w:rPr>
          <w:rFonts w:ascii="Times" w:hAnsi="Times"/>
          <w:sz w:val="24"/>
          <w:szCs w:val="24"/>
        </w:rPr>
        <w:t>&gt;&gt;</w:t>
      </w:r>
      <w:proofErr w:type="spellStart"/>
      <w:r w:rsidR="002B6F94">
        <w:rPr>
          <w:rFonts w:ascii="Times" w:hAnsi="Times"/>
          <w:sz w:val="24"/>
          <w:szCs w:val="24"/>
        </w:rPr>
        <w:t>show</w:t>
      </w:r>
      <w:del w:id="56" w:author="CCHMC" w:date="2013-03-29T18:15:00Z">
        <w:r w:rsidR="002B6F94" w:rsidDel="003F161F">
          <w:rPr>
            <w:rFonts w:ascii="Times" w:hAnsi="Times"/>
            <w:sz w:val="24"/>
            <w:szCs w:val="24"/>
          </w:rPr>
          <w:delText xml:space="preserve"> </w:delText>
        </w:r>
      </w:del>
      <w:r w:rsidR="002B6F94">
        <w:rPr>
          <w:rFonts w:ascii="Times" w:hAnsi="Times"/>
          <w:sz w:val="24"/>
          <w:szCs w:val="24"/>
        </w:rPr>
        <w:t>mean</w:t>
      </w:r>
      <w:proofErr w:type="spellEnd"/>
      <w:r w:rsidR="002B6F94">
        <w:rPr>
          <w:rFonts w:ascii="Times" w:hAnsi="Times"/>
          <w:sz w:val="24"/>
          <w:szCs w:val="24"/>
        </w:rPr>
        <w:t xml:space="preserve"> B (for </w:t>
      </w:r>
      <w:r>
        <w:rPr>
          <w:rFonts w:ascii="Times" w:hAnsi="Times"/>
          <w:sz w:val="24"/>
          <w:szCs w:val="24"/>
        </w:rPr>
        <w:t xml:space="preserve">published </w:t>
      </w:r>
      <w:r w:rsidR="002B6F94">
        <w:rPr>
          <w:rFonts w:ascii="Times" w:hAnsi="Times"/>
          <w:sz w:val="24"/>
          <w:szCs w:val="24"/>
        </w:rPr>
        <w:t>large and small</w:t>
      </w:r>
      <w:r>
        <w:rPr>
          <w:rFonts w:ascii="Times" w:hAnsi="Times"/>
          <w:sz w:val="24"/>
          <w:szCs w:val="24"/>
        </w:rPr>
        <w:t>, alternate large and alternate small</w:t>
      </w:r>
      <w:r w:rsidR="002B6F94">
        <w:rPr>
          <w:rFonts w:ascii="Times" w:hAnsi="Times"/>
          <w:sz w:val="24"/>
          <w:szCs w:val="24"/>
        </w:rPr>
        <w:t xml:space="preserve"> in same figure) in x, x/L (see your Dev paper)</w:t>
      </w:r>
      <w:r w:rsidR="003F423A">
        <w:rPr>
          <w:rFonts w:ascii="Times" w:hAnsi="Times"/>
          <w:sz w:val="24"/>
          <w:szCs w:val="24"/>
        </w:rPr>
        <w:t>—convergence etc</w:t>
      </w:r>
    </w:p>
    <w:p w:rsidR="00106631" w:rsidRDefault="00106631" w:rsidP="0069202C">
      <w:pPr>
        <w:rPr>
          <w:ins w:id="57" w:author="David Cheung" w:date="2013-03-26T16:55:00Z"/>
          <w:rFonts w:ascii="Times" w:hAnsi="Times"/>
          <w:sz w:val="24"/>
          <w:szCs w:val="24"/>
        </w:rPr>
      </w:pPr>
      <w:r>
        <w:rPr>
          <w:rFonts w:ascii="Times" w:hAnsi="Times"/>
          <w:sz w:val="24"/>
          <w:szCs w:val="24"/>
        </w:rPr>
        <w:t xml:space="preserve">&gt;&gt;show delta B, delta x etc (same as your </w:t>
      </w:r>
      <w:proofErr w:type="spellStart"/>
      <w:r>
        <w:rPr>
          <w:rFonts w:ascii="Times" w:hAnsi="Times"/>
          <w:sz w:val="24"/>
          <w:szCs w:val="24"/>
        </w:rPr>
        <w:t>Dev</w:t>
      </w:r>
      <w:proofErr w:type="spellEnd"/>
      <w:r>
        <w:rPr>
          <w:rFonts w:ascii="Times" w:hAnsi="Times"/>
          <w:sz w:val="24"/>
          <w:szCs w:val="24"/>
        </w:rPr>
        <w:t xml:space="preserve"> paper)</w:t>
      </w:r>
    </w:p>
    <w:p w:rsidR="00537517" w:rsidRDefault="00537517" w:rsidP="0069202C">
      <w:pPr>
        <w:rPr>
          <w:ins w:id="58" w:author="CCHMC" w:date="2013-03-28T15:01:00Z"/>
          <w:rFonts w:ascii="Times" w:hAnsi="Times"/>
          <w:sz w:val="24"/>
          <w:szCs w:val="24"/>
        </w:rPr>
      </w:pPr>
      <w:ins w:id="59" w:author="David Cheung" w:date="2013-03-26T16:58:00Z">
        <w:r>
          <w:rPr>
            <w:rFonts w:ascii="Times" w:hAnsi="Times"/>
            <w:sz w:val="24"/>
            <w:szCs w:val="24"/>
          </w:rPr>
          <w:tab/>
        </w:r>
      </w:ins>
      <w:ins w:id="60" w:author="CCHMC" w:date="2013-03-28T11:32:00Z">
        <w:r w:rsidR="00DC7564">
          <w:rPr>
            <w:rFonts w:ascii="Times" w:hAnsi="Times"/>
            <w:sz w:val="24"/>
            <w:szCs w:val="24"/>
          </w:rPr>
          <w:t xml:space="preserve">We performed </w:t>
        </w:r>
        <w:proofErr w:type="gramStart"/>
        <w:r w:rsidR="00DC7564">
          <w:rPr>
            <w:rFonts w:ascii="Times" w:hAnsi="Times"/>
            <w:sz w:val="24"/>
            <w:szCs w:val="24"/>
          </w:rPr>
          <w:t>a</w:t>
        </w:r>
        <w:proofErr w:type="gramEnd"/>
        <w:r w:rsidR="00DC7564">
          <w:rPr>
            <w:rFonts w:ascii="Times" w:hAnsi="Times"/>
            <w:sz w:val="24"/>
            <w:szCs w:val="24"/>
          </w:rPr>
          <w:t xml:space="preserve"> </w:t>
        </w:r>
      </w:ins>
      <w:ins w:id="61" w:author="CCHMC" w:date="2013-03-28T11:33:00Z">
        <w:r w:rsidR="00DC7564">
          <w:rPr>
            <w:rFonts w:ascii="Times" w:hAnsi="Times"/>
            <w:sz w:val="24"/>
            <w:szCs w:val="24"/>
          </w:rPr>
          <w:t>immun</w:t>
        </w:r>
        <w:r w:rsidR="003F161F">
          <w:rPr>
            <w:rFonts w:ascii="Times" w:hAnsi="Times"/>
            <w:sz w:val="24"/>
            <w:szCs w:val="24"/>
          </w:rPr>
          <w:t>ofluorescen</w:t>
        </w:r>
      </w:ins>
      <w:ins w:id="62" w:author="CCHMC" w:date="2013-03-29T18:16:00Z">
        <w:r w:rsidR="003F161F">
          <w:rPr>
            <w:rFonts w:ascii="Times" w:hAnsi="Times"/>
            <w:sz w:val="24"/>
            <w:szCs w:val="24"/>
          </w:rPr>
          <w:t>ce</w:t>
        </w:r>
      </w:ins>
      <w:ins w:id="63" w:author="CCHMC" w:date="2013-03-28T11:33:00Z">
        <w:r w:rsidR="00DC7564">
          <w:rPr>
            <w:rFonts w:ascii="Times" w:hAnsi="Times"/>
            <w:sz w:val="24"/>
            <w:szCs w:val="24"/>
          </w:rPr>
          <w:t xml:space="preserve"> staining against </w:t>
        </w:r>
        <w:proofErr w:type="spellStart"/>
        <w:r w:rsidR="00DC7564">
          <w:rPr>
            <w:rFonts w:ascii="Times" w:hAnsi="Times"/>
            <w:sz w:val="24"/>
            <w:szCs w:val="24"/>
          </w:rPr>
          <w:t>Bicoid</w:t>
        </w:r>
        <w:proofErr w:type="spellEnd"/>
        <w:r w:rsidR="00DC7564">
          <w:rPr>
            <w:rFonts w:ascii="Times" w:hAnsi="Times"/>
            <w:sz w:val="24"/>
            <w:szCs w:val="24"/>
          </w:rPr>
          <w:t xml:space="preserve"> protein in embryos from Line</w:t>
        </w:r>
      </w:ins>
      <w:ins w:id="64" w:author="CCHMC" w:date="2013-03-28T11:36:00Z">
        <w:r w:rsidR="00DC7564">
          <w:rPr>
            <w:rFonts w:ascii="Times" w:hAnsi="Times"/>
            <w:sz w:val="24"/>
            <w:szCs w:val="24"/>
          </w:rPr>
          <w:t>s</w:t>
        </w:r>
      </w:ins>
      <w:ins w:id="65" w:author="CCHMC" w:date="2013-03-28T11:33:00Z">
        <w:r w:rsidR="00DC7564">
          <w:rPr>
            <w:rFonts w:ascii="Times" w:hAnsi="Times"/>
            <w:sz w:val="24"/>
            <w:szCs w:val="24"/>
          </w:rPr>
          <w:t xml:space="preserve"> 2.49.3 and 9.31.2.</w:t>
        </w:r>
      </w:ins>
      <w:ins w:id="66" w:author="CCHMC" w:date="2013-03-28T11:37:00Z">
        <w:r w:rsidR="006B174C">
          <w:rPr>
            <w:rFonts w:ascii="Times" w:hAnsi="Times"/>
            <w:sz w:val="24"/>
            <w:szCs w:val="24"/>
          </w:rPr>
          <w:t xml:space="preserve"> </w:t>
        </w:r>
        <w:proofErr w:type="gramStart"/>
        <w:r w:rsidR="006B174C">
          <w:rPr>
            <w:rFonts w:ascii="Times" w:hAnsi="Times"/>
            <w:sz w:val="24"/>
            <w:szCs w:val="24"/>
          </w:rPr>
          <w:t>at</w:t>
        </w:r>
        <w:proofErr w:type="gramEnd"/>
        <w:r w:rsidR="006B174C">
          <w:rPr>
            <w:rFonts w:ascii="Times" w:hAnsi="Times"/>
            <w:sz w:val="24"/>
            <w:szCs w:val="24"/>
          </w:rPr>
          <w:t xml:space="preserve"> cycle 14.  We found </w:t>
        </w:r>
      </w:ins>
      <w:ins w:id="67" w:author="CCHMC" w:date="2013-03-28T11:48:00Z">
        <w:r w:rsidR="003E15C6">
          <w:rPr>
            <w:rFonts w:ascii="Times" w:hAnsi="Times"/>
            <w:sz w:val="24"/>
            <w:szCs w:val="24"/>
          </w:rPr>
          <w:t xml:space="preserve">that in </w:t>
        </w:r>
      </w:ins>
      <w:ins w:id="68" w:author="CCHMC" w:date="2013-03-28T11:51:00Z">
        <w:r w:rsidR="003E15C6">
          <w:rPr>
            <w:rFonts w:ascii="Times" w:hAnsi="Times"/>
            <w:sz w:val="24"/>
            <w:szCs w:val="24"/>
          </w:rPr>
          <w:t xml:space="preserve">the raw </w:t>
        </w:r>
        <w:proofErr w:type="spellStart"/>
        <w:r w:rsidR="003E15C6">
          <w:rPr>
            <w:rFonts w:ascii="Times" w:hAnsi="Times"/>
            <w:sz w:val="24"/>
            <w:szCs w:val="24"/>
          </w:rPr>
          <w:t>Bicoid</w:t>
        </w:r>
      </w:ins>
      <w:proofErr w:type="spellEnd"/>
      <w:ins w:id="69" w:author="CCHMC" w:date="2013-03-28T11:48:00Z">
        <w:r w:rsidR="003E15C6">
          <w:rPr>
            <w:rFonts w:ascii="Times" w:hAnsi="Times"/>
            <w:sz w:val="24"/>
            <w:szCs w:val="24"/>
          </w:rPr>
          <w:t xml:space="preserve"> profiles, the larger embryos from Line 2.49.3 do not </w:t>
        </w:r>
      </w:ins>
      <w:ins w:id="70" w:author="CCHMC" w:date="2013-03-28T11:51:00Z">
        <w:r w:rsidR="003E15C6">
          <w:rPr>
            <w:rFonts w:ascii="Times" w:hAnsi="Times"/>
            <w:sz w:val="24"/>
            <w:szCs w:val="24"/>
          </w:rPr>
          <w:t xml:space="preserve">conform to our expectations set </w:t>
        </w:r>
        <w:bookmarkStart w:id="71" w:name="_GoBack"/>
        <w:bookmarkEnd w:id="71"/>
        <w:r w:rsidR="003E15C6">
          <w:rPr>
            <w:rFonts w:ascii="Times" w:hAnsi="Times"/>
            <w:sz w:val="24"/>
            <w:szCs w:val="24"/>
          </w:rPr>
          <w:t>by our previous work.</w:t>
        </w:r>
      </w:ins>
      <w:ins w:id="72" w:author="CCHMC" w:date="2013-03-28T11:53:00Z">
        <w:r w:rsidR="008056CE">
          <w:rPr>
            <w:rFonts w:ascii="Times" w:hAnsi="Times"/>
            <w:sz w:val="24"/>
            <w:szCs w:val="24"/>
          </w:rPr>
          <w:t xml:space="preserve">  In</w:t>
        </w:r>
      </w:ins>
      <w:ins w:id="73" w:author="CCHMC" w:date="2013-03-28T11:54:00Z">
        <w:r w:rsidR="008056CE">
          <w:rPr>
            <w:rFonts w:ascii="Times" w:hAnsi="Times"/>
            <w:sz w:val="24"/>
            <w:szCs w:val="24"/>
          </w:rPr>
          <w:t xml:space="preserve"> prior studies, physically large embryos would </w:t>
        </w:r>
      </w:ins>
      <w:ins w:id="74" w:author="CCHMC" w:date="2013-03-28T12:11:00Z">
        <w:r w:rsidR="009A329A">
          <w:rPr>
            <w:rFonts w:ascii="Times" w:hAnsi="Times"/>
            <w:sz w:val="24"/>
            <w:szCs w:val="24"/>
          </w:rPr>
          <w:t xml:space="preserve">suggest that there would be a </w:t>
        </w:r>
      </w:ins>
      <w:ins w:id="75" w:author="CCHMC" w:date="2013-03-28T12:14:00Z">
        <w:r w:rsidR="009A329A">
          <w:rPr>
            <w:rFonts w:ascii="Times" w:hAnsi="Times"/>
            <w:sz w:val="24"/>
            <w:szCs w:val="24"/>
          </w:rPr>
          <w:t xml:space="preserve">substantially </w:t>
        </w:r>
      </w:ins>
      <w:ins w:id="76" w:author="CCHMC" w:date="2013-03-28T12:11:00Z">
        <w:r w:rsidR="009A329A">
          <w:rPr>
            <w:rFonts w:ascii="Times" w:hAnsi="Times"/>
            <w:sz w:val="24"/>
            <w:szCs w:val="24"/>
          </w:rPr>
          <w:t xml:space="preserve">higher amount of </w:t>
        </w:r>
        <w:proofErr w:type="spellStart"/>
        <w:proofErr w:type="gramStart"/>
        <w:r w:rsidR="009A329A">
          <w:rPr>
            <w:rFonts w:ascii="Times" w:hAnsi="Times"/>
            <w:sz w:val="24"/>
            <w:szCs w:val="24"/>
          </w:rPr>
          <w:t>Bcd</w:t>
        </w:r>
        <w:proofErr w:type="spellEnd"/>
        <w:proofErr w:type="gramEnd"/>
        <w:r w:rsidR="009A329A">
          <w:rPr>
            <w:rFonts w:ascii="Times" w:hAnsi="Times"/>
            <w:sz w:val="24"/>
            <w:szCs w:val="24"/>
          </w:rPr>
          <w:t xml:space="preserve"> protein, because it would have to diffuse over a larger area</w:t>
        </w:r>
      </w:ins>
      <w:ins w:id="77" w:author="CCHMC" w:date="2013-03-28T12:14:00Z">
        <w:r w:rsidR="009A329A">
          <w:rPr>
            <w:rFonts w:ascii="Times" w:hAnsi="Times"/>
            <w:sz w:val="24"/>
            <w:szCs w:val="24"/>
          </w:rPr>
          <w:t xml:space="preserve"> in order to reach appreciable concentration thresholds and activate downstream transcription.   </w:t>
        </w:r>
      </w:ins>
    </w:p>
    <w:p w:rsidR="008E18CC" w:rsidRDefault="008E18CC" w:rsidP="0069202C">
      <w:pPr>
        <w:rPr>
          <w:ins w:id="78" w:author="David Cheung" w:date="2013-03-26T16:55:00Z"/>
          <w:rFonts w:ascii="Times" w:hAnsi="Times"/>
          <w:sz w:val="24"/>
          <w:szCs w:val="24"/>
        </w:rPr>
      </w:pPr>
      <w:ins w:id="79" w:author="CCHMC" w:date="2013-03-28T15:01:00Z">
        <w:r>
          <w:rPr>
            <w:rFonts w:ascii="Times" w:hAnsi="Times"/>
            <w:sz w:val="24"/>
            <w:szCs w:val="24"/>
          </w:rPr>
          <w:tab/>
          <w:t>We analyzed the profile data further; we found that th</w:t>
        </w:r>
      </w:ins>
      <w:ins w:id="80" w:author="CCHMC" w:date="2013-03-28T15:02:00Z">
        <w:r>
          <w:rPr>
            <w:rFonts w:ascii="Times" w:hAnsi="Times"/>
            <w:sz w:val="24"/>
            <w:szCs w:val="24"/>
          </w:rPr>
          <w:t>e</w:t>
        </w:r>
      </w:ins>
      <w:ins w:id="81" w:author="CCHMC" w:date="2013-03-28T15:01:00Z">
        <w:r>
          <w:rPr>
            <w:rFonts w:ascii="Times" w:hAnsi="Times"/>
            <w:sz w:val="24"/>
            <w:szCs w:val="24"/>
          </w:rPr>
          <w:t xml:space="preserve"> </w:t>
        </w:r>
        <w:r>
          <w:rPr>
            <w:rFonts w:ascii="Times" w:hAnsi="Times" w:cs="Times"/>
            <w:sz w:val="24"/>
            <w:szCs w:val="24"/>
          </w:rPr>
          <w:t>Δ</w:t>
        </w:r>
        <w:r>
          <w:rPr>
            <w:rFonts w:ascii="Times" w:hAnsi="Times"/>
            <w:sz w:val="24"/>
            <w:szCs w:val="24"/>
          </w:rPr>
          <w:t xml:space="preserve">B difference between the two lines </w:t>
        </w:r>
      </w:ins>
      <w:ins w:id="82" w:author="CCHMC" w:date="2013-03-28T15:02:00Z">
        <w:r>
          <w:rPr>
            <w:rFonts w:ascii="Times" w:hAnsi="Times"/>
            <w:sz w:val="24"/>
            <w:szCs w:val="24"/>
          </w:rPr>
          <w:t xml:space="preserve">to be propagated throughout the embryo when plotted on the absolute length axis.  However, this difference becomes abolished when the data is plotted over relative egg length (x/L).  </w:t>
        </w:r>
      </w:ins>
    </w:p>
    <w:p w:rsidR="00537517" w:rsidRDefault="00537517" w:rsidP="0069202C">
      <w:pPr>
        <w:rPr>
          <w:ins w:id="83" w:author="CCHMC" w:date="2013-03-28T15:09:00Z"/>
          <w:rFonts w:ascii="Times" w:hAnsi="Times"/>
          <w:sz w:val="24"/>
          <w:szCs w:val="24"/>
        </w:rPr>
      </w:pPr>
    </w:p>
    <w:p w:rsidR="007E47A9" w:rsidRDefault="007E47A9" w:rsidP="0069202C">
      <w:pPr>
        <w:rPr>
          <w:ins w:id="84" w:author="CCHMC" w:date="2013-03-28T15:09:00Z"/>
          <w:rFonts w:ascii="Times" w:hAnsi="Times"/>
          <w:sz w:val="24"/>
          <w:szCs w:val="24"/>
        </w:rPr>
      </w:pPr>
      <w:ins w:id="85" w:author="CCHMC" w:date="2013-03-28T15:09:00Z">
        <w:r>
          <w:rPr>
            <w:rFonts w:ascii="Times" w:hAnsi="Times"/>
            <w:sz w:val="24"/>
            <w:szCs w:val="24"/>
          </w:rPr>
          <w:lastRenderedPageBreak/>
          <w:tab/>
          <w:t xml:space="preserve">We also interpolated these profile data and calculated the x-position of each profile at various </w:t>
        </w:r>
        <w:proofErr w:type="spellStart"/>
        <w:proofErr w:type="gramStart"/>
        <w:r>
          <w:rPr>
            <w:rFonts w:ascii="Times" w:hAnsi="Times"/>
            <w:sz w:val="24"/>
            <w:szCs w:val="24"/>
          </w:rPr>
          <w:t>Bcd</w:t>
        </w:r>
        <w:proofErr w:type="spellEnd"/>
        <w:proofErr w:type="gramEnd"/>
        <w:r>
          <w:rPr>
            <w:rFonts w:ascii="Times" w:hAnsi="Times"/>
            <w:sz w:val="24"/>
            <w:szCs w:val="24"/>
          </w:rPr>
          <w:t xml:space="preserve"> threshold concentrations.  </w:t>
        </w:r>
      </w:ins>
    </w:p>
    <w:p w:rsidR="007E47A9" w:rsidRDefault="007E47A9" w:rsidP="0069202C">
      <w:pPr>
        <w:rPr>
          <w:rFonts w:ascii="Times" w:hAnsi="Times"/>
          <w:sz w:val="24"/>
          <w:szCs w:val="24"/>
        </w:rPr>
      </w:pPr>
    </w:p>
    <w:p w:rsidR="00097FC0" w:rsidRPr="00106631" w:rsidRDefault="00097FC0" w:rsidP="0069202C">
      <w:pPr>
        <w:rPr>
          <w:rFonts w:ascii="Times" w:hAnsi="Times"/>
          <w:b/>
          <w:sz w:val="24"/>
          <w:szCs w:val="24"/>
        </w:rPr>
      </w:pPr>
      <w:r w:rsidRPr="00106631">
        <w:rPr>
          <w:rFonts w:ascii="Times" w:hAnsi="Times"/>
          <w:b/>
          <w:sz w:val="24"/>
          <w:szCs w:val="24"/>
        </w:rPr>
        <w:t xml:space="preserve">4.  Scaling </w:t>
      </w:r>
      <w:r w:rsidR="00106631">
        <w:rPr>
          <w:rFonts w:ascii="Times" w:hAnsi="Times"/>
          <w:b/>
          <w:sz w:val="24"/>
          <w:szCs w:val="24"/>
        </w:rPr>
        <w:t xml:space="preserve">of </w:t>
      </w:r>
      <w:r w:rsidRPr="00106631">
        <w:rPr>
          <w:rFonts w:ascii="Times" w:hAnsi="Times"/>
          <w:b/>
          <w:sz w:val="24"/>
          <w:szCs w:val="24"/>
        </w:rPr>
        <w:t xml:space="preserve">lambda </w:t>
      </w:r>
      <w:r w:rsidR="003F423A">
        <w:rPr>
          <w:rFonts w:ascii="Times" w:hAnsi="Times"/>
          <w:b/>
          <w:sz w:val="24"/>
          <w:szCs w:val="24"/>
        </w:rPr>
        <w:t>with</w:t>
      </w:r>
      <w:r w:rsidRPr="00106631">
        <w:rPr>
          <w:rFonts w:ascii="Times" w:hAnsi="Times"/>
          <w:b/>
          <w:sz w:val="24"/>
          <w:szCs w:val="24"/>
        </w:rPr>
        <w:t xml:space="preserve"> L</w:t>
      </w:r>
      <w:r w:rsidR="00106631" w:rsidRPr="00106631">
        <w:rPr>
          <w:rFonts w:ascii="Times" w:hAnsi="Times"/>
          <w:b/>
          <w:sz w:val="24"/>
          <w:szCs w:val="24"/>
        </w:rPr>
        <w:t xml:space="preserve"> in alternate large </w:t>
      </w:r>
      <w:r w:rsidR="00106631">
        <w:rPr>
          <w:rFonts w:ascii="Times" w:hAnsi="Times"/>
          <w:b/>
          <w:sz w:val="24"/>
          <w:szCs w:val="24"/>
        </w:rPr>
        <w:t>and small embryos</w:t>
      </w:r>
    </w:p>
    <w:p w:rsidR="00097FC0" w:rsidRDefault="00097FC0" w:rsidP="0069202C">
      <w:pPr>
        <w:rPr>
          <w:ins w:id="86" w:author="CCHMC" w:date="2013-03-28T12:17:00Z"/>
          <w:rFonts w:ascii="Times" w:hAnsi="Times"/>
          <w:sz w:val="24"/>
          <w:szCs w:val="24"/>
        </w:rPr>
      </w:pPr>
      <w:r>
        <w:rPr>
          <w:rFonts w:ascii="Times" w:hAnsi="Times"/>
          <w:sz w:val="24"/>
          <w:szCs w:val="24"/>
        </w:rPr>
        <w:t>&gt;&gt;Show lambda profiles, in x, x/L (we can include the data for published large and small as well, if necessary)</w:t>
      </w:r>
    </w:p>
    <w:p w:rsidR="00900854" w:rsidRDefault="00900854" w:rsidP="0069202C">
      <w:pPr>
        <w:rPr>
          <w:ins w:id="87" w:author="CCHMC" w:date="2013-03-28T12:17:00Z"/>
          <w:rFonts w:ascii="Times" w:hAnsi="Times"/>
          <w:sz w:val="24"/>
          <w:szCs w:val="24"/>
        </w:rPr>
      </w:pPr>
    </w:p>
    <w:p w:rsidR="00CA700F" w:rsidRDefault="00900854" w:rsidP="0069202C">
      <w:pPr>
        <w:rPr>
          <w:rFonts w:ascii="Times" w:hAnsi="Times"/>
          <w:sz w:val="24"/>
          <w:szCs w:val="24"/>
        </w:rPr>
      </w:pPr>
      <w:ins w:id="88" w:author="CCHMC" w:date="2013-03-28T12:17:00Z">
        <w:r>
          <w:rPr>
            <w:rFonts w:ascii="Times" w:hAnsi="Times"/>
            <w:sz w:val="24"/>
            <w:szCs w:val="24"/>
          </w:rPr>
          <w:tab/>
        </w:r>
      </w:ins>
      <w:ins w:id="89" w:author="CCHMC" w:date="2013-03-29T18:02:00Z">
        <w:r w:rsidR="00CA700F">
          <w:rPr>
            <w:rFonts w:ascii="Times" w:hAnsi="Times"/>
            <w:sz w:val="24"/>
            <w:szCs w:val="24"/>
          </w:rPr>
          <w:t>There are two main modes of scaling mechanisms which we have identified; those</w:t>
        </w:r>
      </w:ins>
      <w:ins w:id="90" w:author="CCHMC" w:date="2013-03-29T18:03:00Z">
        <w:r w:rsidR="00CA700F">
          <w:rPr>
            <w:rFonts w:ascii="Times" w:hAnsi="Times"/>
            <w:sz w:val="24"/>
            <w:szCs w:val="24"/>
          </w:rPr>
          <w:t xml:space="preserve"> of </w:t>
        </w:r>
      </w:ins>
      <w:ins w:id="91" w:author="CCHMC" w:date="2013-03-29T18:02:00Z">
        <w:r w:rsidR="00CA700F">
          <w:rPr>
            <w:rFonts w:ascii="Times" w:hAnsi="Times"/>
            <w:sz w:val="24"/>
            <w:szCs w:val="24"/>
          </w:rPr>
          <w:t xml:space="preserve">which govern the interaction between species and those which mediate scaling within a species.  It has been shown previously that scaling in these two conditions are distinct and can be observed through a difference in the length constant </w:t>
        </w:r>
      </w:ins>
      <w:ins w:id="92" w:author="CCHMC" w:date="2013-03-29T18:04:00Z">
        <w:r w:rsidR="00CA700F">
          <w:rPr>
            <w:rFonts w:ascii="Times" w:hAnsi="Times"/>
            <w:sz w:val="24"/>
            <w:szCs w:val="24"/>
          </w:rPr>
          <w:t xml:space="preserve">lambda, </w:t>
        </w:r>
      </w:ins>
      <w:ins w:id="93" w:author="CCHMC" w:date="2013-03-29T18:02:00Z">
        <w:r w:rsidR="00CA700F">
          <w:rPr>
            <w:rFonts w:ascii="Times" w:hAnsi="Times"/>
            <w:sz w:val="24"/>
            <w:szCs w:val="24"/>
          </w:rPr>
          <w:t>(</w:t>
        </w:r>
      </w:ins>
      <w:ins w:id="94" w:author="CCHMC" w:date="2013-03-29T18:04:00Z">
        <w:r w:rsidR="00CA700F">
          <w:rPr>
            <w:rFonts w:ascii="Times" w:hAnsi="Times" w:cs="Times"/>
            <w:sz w:val="24"/>
            <w:szCs w:val="24"/>
          </w:rPr>
          <w:t xml:space="preserve">λ).  </w:t>
        </w:r>
      </w:ins>
    </w:p>
    <w:p w:rsidR="00097FC0" w:rsidRPr="00106631" w:rsidRDefault="00097FC0" w:rsidP="0069202C">
      <w:pPr>
        <w:rPr>
          <w:rFonts w:ascii="Times" w:hAnsi="Times"/>
          <w:b/>
          <w:sz w:val="24"/>
          <w:szCs w:val="24"/>
        </w:rPr>
      </w:pPr>
      <w:r w:rsidRPr="00106631">
        <w:rPr>
          <w:rFonts w:ascii="Times" w:hAnsi="Times"/>
          <w:b/>
          <w:sz w:val="24"/>
          <w:szCs w:val="24"/>
        </w:rPr>
        <w:t xml:space="preserve">5.  </w:t>
      </w:r>
      <w:r w:rsidR="003F423A">
        <w:rPr>
          <w:rFonts w:ascii="Times" w:hAnsi="Times"/>
          <w:b/>
          <w:sz w:val="24"/>
          <w:szCs w:val="24"/>
        </w:rPr>
        <w:t>A d</w:t>
      </w:r>
      <w:r w:rsidR="00106631">
        <w:rPr>
          <w:rFonts w:ascii="Times" w:hAnsi="Times"/>
          <w:b/>
          <w:sz w:val="24"/>
          <w:szCs w:val="24"/>
        </w:rPr>
        <w:t xml:space="preserve">istinct scaling mechanism </w:t>
      </w:r>
      <w:r w:rsidR="003F423A">
        <w:rPr>
          <w:rFonts w:ascii="Times" w:hAnsi="Times"/>
          <w:b/>
          <w:sz w:val="24"/>
          <w:szCs w:val="24"/>
        </w:rPr>
        <w:t>yields</w:t>
      </w:r>
      <w:r w:rsidR="00106631">
        <w:rPr>
          <w:rFonts w:ascii="Times" w:hAnsi="Times"/>
          <w:b/>
          <w:sz w:val="24"/>
          <w:szCs w:val="24"/>
        </w:rPr>
        <w:t xml:space="preserve"> </w:t>
      </w:r>
      <w:r w:rsidR="003F423A">
        <w:rPr>
          <w:rFonts w:ascii="Times" w:hAnsi="Times"/>
          <w:b/>
          <w:sz w:val="24"/>
          <w:szCs w:val="24"/>
        </w:rPr>
        <w:t xml:space="preserve">a </w:t>
      </w:r>
      <w:r w:rsidR="00106631" w:rsidRPr="00106631">
        <w:rPr>
          <w:rFonts w:ascii="Times" w:hAnsi="Times"/>
          <w:b/>
          <w:sz w:val="24"/>
          <w:szCs w:val="24"/>
        </w:rPr>
        <w:t xml:space="preserve">distinct </w:t>
      </w:r>
      <w:r w:rsidR="003F423A">
        <w:rPr>
          <w:rFonts w:ascii="Times" w:hAnsi="Times"/>
          <w:b/>
          <w:sz w:val="24"/>
          <w:szCs w:val="24"/>
        </w:rPr>
        <w:t xml:space="preserve">scaling coefficient </w:t>
      </w:r>
      <w:r w:rsidR="00106631" w:rsidRPr="00106631">
        <w:rPr>
          <w:rFonts w:ascii="Times" w:hAnsi="Times"/>
          <w:b/>
          <w:sz w:val="24"/>
          <w:szCs w:val="24"/>
        </w:rPr>
        <w:t xml:space="preserve">S profile </w:t>
      </w:r>
    </w:p>
    <w:p w:rsidR="00106631" w:rsidRDefault="00106631" w:rsidP="0069202C">
      <w:pPr>
        <w:rPr>
          <w:ins w:id="95" w:author="CCHMC" w:date="2013-03-28T12:20:00Z"/>
          <w:rFonts w:ascii="Times" w:hAnsi="Times"/>
          <w:sz w:val="24"/>
          <w:szCs w:val="24"/>
        </w:rPr>
      </w:pPr>
      <w:r>
        <w:rPr>
          <w:rFonts w:ascii="Times" w:hAnsi="Times"/>
          <w:sz w:val="24"/>
          <w:szCs w:val="24"/>
        </w:rPr>
        <w:t xml:space="preserve">&gt;&gt;Show S </w:t>
      </w:r>
      <w:proofErr w:type="gramStart"/>
      <w:r>
        <w:rPr>
          <w:rFonts w:ascii="Times" w:hAnsi="Times"/>
          <w:sz w:val="24"/>
          <w:szCs w:val="24"/>
        </w:rPr>
        <w:t>profile</w:t>
      </w:r>
      <w:proofErr w:type="gramEnd"/>
      <w:r>
        <w:rPr>
          <w:rFonts w:ascii="Times" w:hAnsi="Times"/>
          <w:sz w:val="24"/>
          <w:szCs w:val="24"/>
        </w:rPr>
        <w:t xml:space="preserve"> (what comparisons?  Just alternate pair or include the published pair etc</w:t>
      </w:r>
      <w:r w:rsidR="003F423A">
        <w:rPr>
          <w:rFonts w:ascii="Times" w:hAnsi="Times"/>
          <w:sz w:val="24"/>
          <w:szCs w:val="24"/>
        </w:rPr>
        <w:t xml:space="preserve"> for comparison</w:t>
      </w:r>
      <w:r>
        <w:rPr>
          <w:rFonts w:ascii="Times" w:hAnsi="Times"/>
          <w:sz w:val="24"/>
          <w:szCs w:val="24"/>
        </w:rPr>
        <w:t>)</w:t>
      </w:r>
    </w:p>
    <w:p w:rsidR="00900854" w:rsidRDefault="00900854" w:rsidP="0069202C">
      <w:pPr>
        <w:rPr>
          <w:ins w:id="96" w:author="CCHMC" w:date="2013-03-28T12:20:00Z"/>
          <w:rFonts w:ascii="Times" w:hAnsi="Times"/>
          <w:sz w:val="24"/>
          <w:szCs w:val="24"/>
        </w:rPr>
      </w:pPr>
    </w:p>
    <w:p w:rsidR="00900854" w:rsidRDefault="00900854" w:rsidP="0069202C">
      <w:pPr>
        <w:rPr>
          <w:ins w:id="97" w:author="CCHMC" w:date="2013-03-28T12:20:00Z"/>
          <w:rFonts w:ascii="Times" w:hAnsi="Times"/>
          <w:sz w:val="24"/>
          <w:szCs w:val="24"/>
        </w:rPr>
      </w:pPr>
      <w:ins w:id="98" w:author="CCHMC" w:date="2013-03-28T12:20:00Z">
        <w:r>
          <w:rPr>
            <w:rFonts w:ascii="Times" w:hAnsi="Times"/>
            <w:sz w:val="24"/>
            <w:szCs w:val="24"/>
          </w:rPr>
          <w:t xml:space="preserve">In light of the S profiles looking bad, consider removing this section.  </w:t>
        </w:r>
      </w:ins>
    </w:p>
    <w:p w:rsidR="00900854" w:rsidRDefault="00900854" w:rsidP="0069202C">
      <w:pPr>
        <w:rPr>
          <w:ins w:id="99" w:author="CCHMC" w:date="2013-03-28T12:20:00Z"/>
          <w:rFonts w:ascii="Times" w:hAnsi="Times"/>
          <w:sz w:val="24"/>
          <w:szCs w:val="24"/>
        </w:rPr>
      </w:pPr>
    </w:p>
    <w:p w:rsidR="00900854" w:rsidRDefault="00900854" w:rsidP="0069202C">
      <w:pPr>
        <w:rPr>
          <w:rFonts w:ascii="Times" w:hAnsi="Times"/>
          <w:sz w:val="24"/>
          <w:szCs w:val="24"/>
        </w:rPr>
      </w:pPr>
    </w:p>
    <w:p w:rsidR="002B6F94" w:rsidRPr="00106631" w:rsidRDefault="00106631" w:rsidP="0069202C">
      <w:pPr>
        <w:rPr>
          <w:rFonts w:ascii="Times" w:hAnsi="Times"/>
          <w:b/>
          <w:sz w:val="24"/>
          <w:szCs w:val="24"/>
        </w:rPr>
      </w:pPr>
      <w:r w:rsidRPr="00106631">
        <w:rPr>
          <w:rFonts w:ascii="Times" w:hAnsi="Times"/>
          <w:b/>
          <w:sz w:val="24"/>
          <w:szCs w:val="24"/>
        </w:rPr>
        <w:t xml:space="preserve">6.  </w:t>
      </w:r>
      <w:proofErr w:type="spellStart"/>
      <w:proofErr w:type="gramStart"/>
      <w:r w:rsidRPr="00106631">
        <w:rPr>
          <w:rFonts w:ascii="Times" w:hAnsi="Times"/>
          <w:b/>
          <w:sz w:val="24"/>
          <w:szCs w:val="24"/>
        </w:rPr>
        <w:t>bcd</w:t>
      </w:r>
      <w:proofErr w:type="spellEnd"/>
      <w:proofErr w:type="gramEnd"/>
      <w:r w:rsidRPr="00106631">
        <w:rPr>
          <w:rFonts w:ascii="Times" w:hAnsi="Times"/>
          <w:b/>
          <w:sz w:val="24"/>
          <w:szCs w:val="24"/>
        </w:rPr>
        <w:t xml:space="preserve"> mRNA amount </w:t>
      </w:r>
      <w:r w:rsidR="003F423A">
        <w:rPr>
          <w:rFonts w:ascii="Times" w:hAnsi="Times"/>
          <w:b/>
          <w:sz w:val="24"/>
          <w:szCs w:val="24"/>
        </w:rPr>
        <w:t>in alternate large remains</w:t>
      </w:r>
      <w:r w:rsidRPr="00106631">
        <w:rPr>
          <w:rFonts w:ascii="Times" w:hAnsi="Times"/>
          <w:b/>
          <w:sz w:val="24"/>
          <w:szCs w:val="24"/>
        </w:rPr>
        <w:t xml:space="preserve"> scaled with egg volume</w:t>
      </w:r>
    </w:p>
    <w:p w:rsidR="00106631" w:rsidRDefault="00106631" w:rsidP="0069202C">
      <w:pPr>
        <w:rPr>
          <w:ins w:id="100" w:author="CCHMC" w:date="2013-03-28T09:52:00Z"/>
          <w:rFonts w:ascii="Times" w:hAnsi="Times"/>
          <w:sz w:val="24"/>
          <w:szCs w:val="24"/>
        </w:rPr>
      </w:pPr>
      <w:r>
        <w:rPr>
          <w:rFonts w:ascii="Times" w:hAnsi="Times"/>
          <w:sz w:val="24"/>
          <w:szCs w:val="24"/>
        </w:rPr>
        <w:t>&gt;&gt;show raw data and processed data, also include aggregate B data (with our without figure—to be decided)</w:t>
      </w:r>
    </w:p>
    <w:p w:rsidR="009111B2" w:rsidRDefault="009111B2" w:rsidP="0069202C">
      <w:pPr>
        <w:rPr>
          <w:ins w:id="101" w:author="CCHMC" w:date="2013-03-28T10:00:00Z"/>
          <w:rFonts w:ascii="Times" w:hAnsi="Times"/>
          <w:sz w:val="24"/>
          <w:szCs w:val="24"/>
        </w:rPr>
      </w:pPr>
      <w:ins w:id="102" w:author="CCHMC" w:date="2013-03-28T09:53:00Z">
        <w:r>
          <w:rPr>
            <w:rFonts w:ascii="Times" w:hAnsi="Times"/>
            <w:sz w:val="24"/>
            <w:szCs w:val="24"/>
          </w:rPr>
          <w:tab/>
          <w:t>We decided to continue the investigation further, there must necessarily be a cause for the remarkable anti-</w:t>
        </w:r>
      </w:ins>
      <w:ins w:id="103" w:author="CCHMC" w:date="2013-03-28T09:55:00Z">
        <w:r>
          <w:rPr>
            <w:rFonts w:ascii="Times" w:hAnsi="Times"/>
            <w:sz w:val="24"/>
            <w:szCs w:val="24"/>
          </w:rPr>
          <w:t>correlation</w:t>
        </w:r>
      </w:ins>
      <w:ins w:id="104" w:author="CCHMC" w:date="2013-03-28T09:53:00Z">
        <w:r>
          <w:rPr>
            <w:rFonts w:ascii="Times" w:hAnsi="Times"/>
            <w:sz w:val="24"/>
            <w:szCs w:val="24"/>
          </w:rPr>
          <w:t xml:space="preserve"> </w:t>
        </w:r>
      </w:ins>
      <w:ins w:id="105" w:author="CCHMC" w:date="2013-03-28T09:55:00Z">
        <w:r>
          <w:rPr>
            <w:rFonts w:ascii="Times" w:hAnsi="Times"/>
            <w:sz w:val="24"/>
            <w:szCs w:val="24"/>
          </w:rPr>
          <w:t xml:space="preserve">of B0 to EL and yet scaling is maintained.  In order to look deeper into the issue, we performed </w:t>
        </w:r>
        <w:proofErr w:type="gramStart"/>
        <w:r>
          <w:rPr>
            <w:rFonts w:ascii="Times" w:hAnsi="Times"/>
            <w:sz w:val="24"/>
            <w:szCs w:val="24"/>
          </w:rPr>
          <w:t>an</w:t>
        </w:r>
        <w:proofErr w:type="gramEnd"/>
        <w:r>
          <w:rPr>
            <w:rFonts w:ascii="Times" w:hAnsi="Times"/>
            <w:sz w:val="24"/>
            <w:szCs w:val="24"/>
          </w:rPr>
          <w:t xml:space="preserve"> fluorescent in-situ hybridization in early embryos from Line 2.49.3 and 9.31.2, from Cycles 1 to 5, with a </w:t>
        </w:r>
        <w:proofErr w:type="spellStart"/>
        <w:r>
          <w:rPr>
            <w:rFonts w:ascii="Times" w:hAnsi="Times"/>
            <w:sz w:val="24"/>
            <w:szCs w:val="24"/>
          </w:rPr>
          <w:t>dioxygenin</w:t>
        </w:r>
        <w:proofErr w:type="spellEnd"/>
        <w:r>
          <w:rPr>
            <w:rFonts w:ascii="Times" w:hAnsi="Times"/>
            <w:sz w:val="24"/>
            <w:szCs w:val="24"/>
          </w:rPr>
          <w:t xml:space="preserve">-labeled probe against </w:t>
        </w:r>
        <w:proofErr w:type="spellStart"/>
        <w:r>
          <w:rPr>
            <w:rFonts w:ascii="Times" w:hAnsi="Times"/>
            <w:sz w:val="24"/>
            <w:szCs w:val="24"/>
          </w:rPr>
          <w:t>Bicoid</w:t>
        </w:r>
        <w:proofErr w:type="spellEnd"/>
        <w:r>
          <w:rPr>
            <w:rFonts w:ascii="Times" w:hAnsi="Times"/>
            <w:sz w:val="24"/>
            <w:szCs w:val="24"/>
          </w:rPr>
          <w:t xml:space="preserve"> mRNA.  </w:t>
        </w:r>
      </w:ins>
      <w:ins w:id="106" w:author="CCHMC" w:date="2013-03-28T09:56:00Z">
        <w:r>
          <w:rPr>
            <w:rFonts w:ascii="Times" w:hAnsi="Times"/>
            <w:sz w:val="24"/>
            <w:szCs w:val="24"/>
          </w:rPr>
          <w:t xml:space="preserve">Surprisingly, using previously established methods for quantification, we found that embryos from Line </w:t>
        </w:r>
      </w:ins>
      <w:ins w:id="107" w:author="CCHMC" w:date="2013-03-28T09:57:00Z">
        <w:r>
          <w:rPr>
            <w:rFonts w:ascii="Times" w:hAnsi="Times"/>
            <w:sz w:val="24"/>
            <w:szCs w:val="24"/>
          </w:rPr>
          <w:t xml:space="preserve">2.49.3 actually contain a higher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than the physically smaller Line 9.31.2</w:t>
        </w:r>
      </w:ins>
      <w:ins w:id="108" w:author="CCHMC" w:date="2013-03-28T09:58:00Z">
        <w:r>
          <w:rPr>
            <w:rFonts w:ascii="Times" w:hAnsi="Times"/>
            <w:sz w:val="24"/>
            <w:szCs w:val="24"/>
          </w:rPr>
          <w:t xml:space="preserve">.  </w:t>
        </w:r>
      </w:ins>
    </w:p>
    <w:p w:rsidR="009111B2" w:rsidDel="00656ADD" w:rsidRDefault="009111B2" w:rsidP="0069202C">
      <w:pPr>
        <w:rPr>
          <w:del w:id="109" w:author="CCHMC" w:date="2013-03-28T10:03:00Z"/>
          <w:rFonts w:ascii="Times" w:hAnsi="Times"/>
          <w:sz w:val="24"/>
          <w:szCs w:val="24"/>
        </w:rPr>
      </w:pPr>
      <w:ins w:id="110" w:author="CCHMC" w:date="2013-03-28T10:00:00Z">
        <w:r>
          <w:rPr>
            <w:rFonts w:ascii="Times" w:hAnsi="Times"/>
            <w:sz w:val="24"/>
            <w:szCs w:val="24"/>
          </w:rPr>
          <w:tab/>
          <w:t xml:space="preserve">From Line 2.49.3, paradoxically, the </w:t>
        </w:r>
        <w:proofErr w:type="spellStart"/>
        <w:proofErr w:type="gramStart"/>
        <w:r>
          <w:rPr>
            <w:rFonts w:ascii="Times" w:hAnsi="Times"/>
            <w:sz w:val="24"/>
            <w:szCs w:val="24"/>
          </w:rPr>
          <w:t>Bcd</w:t>
        </w:r>
        <w:proofErr w:type="spellEnd"/>
        <w:proofErr w:type="gramEnd"/>
        <w:r>
          <w:rPr>
            <w:rFonts w:ascii="Times" w:hAnsi="Times"/>
            <w:sz w:val="24"/>
            <w:szCs w:val="24"/>
          </w:rPr>
          <w:t xml:space="preserve"> mRNA amount is consistent with the prediction set by the size of the embryo; however, the result is seemingly diametrically opposed to the amount of </w:t>
        </w:r>
        <w:proofErr w:type="spellStart"/>
        <w:r>
          <w:rPr>
            <w:rFonts w:ascii="Times" w:hAnsi="Times"/>
            <w:sz w:val="24"/>
            <w:szCs w:val="24"/>
          </w:rPr>
          <w:t>Bcd</w:t>
        </w:r>
        <w:proofErr w:type="spellEnd"/>
        <w:r>
          <w:rPr>
            <w:rFonts w:ascii="Times" w:hAnsi="Times"/>
            <w:sz w:val="24"/>
            <w:szCs w:val="24"/>
          </w:rPr>
          <w:t xml:space="preserve"> protein found in the gradient profile data.  </w:t>
        </w:r>
      </w:ins>
    </w:p>
    <w:p w:rsidR="00106631" w:rsidRDefault="00106631" w:rsidP="0069202C">
      <w:pPr>
        <w:rPr>
          <w:ins w:id="111" w:author="CCHMC" w:date="2013-03-29T18:00:00Z"/>
          <w:rFonts w:ascii="Times" w:hAnsi="Times"/>
          <w:b/>
          <w:sz w:val="24"/>
          <w:szCs w:val="24"/>
        </w:rPr>
      </w:pPr>
      <w:r w:rsidRPr="00106631">
        <w:rPr>
          <w:rFonts w:ascii="Times" w:hAnsi="Times"/>
          <w:b/>
          <w:sz w:val="24"/>
          <w:szCs w:val="24"/>
        </w:rPr>
        <w:lastRenderedPageBreak/>
        <w:t xml:space="preserve">7.  </w:t>
      </w:r>
      <w:proofErr w:type="spellStart"/>
      <w:proofErr w:type="gramStart"/>
      <w:r w:rsidRPr="00106631">
        <w:rPr>
          <w:rFonts w:ascii="Times" w:hAnsi="Times"/>
          <w:b/>
          <w:sz w:val="24"/>
          <w:szCs w:val="24"/>
        </w:rPr>
        <w:t>bcd</w:t>
      </w:r>
      <w:proofErr w:type="spellEnd"/>
      <w:proofErr w:type="gramEnd"/>
      <w:r w:rsidRPr="00106631">
        <w:rPr>
          <w:rFonts w:ascii="Times" w:hAnsi="Times"/>
          <w:b/>
          <w:sz w:val="24"/>
          <w:szCs w:val="24"/>
        </w:rPr>
        <w:t xml:space="preserve"> mRNA distribution in alternate large is more diffused</w:t>
      </w:r>
    </w:p>
    <w:p w:rsidR="00A655C2" w:rsidRPr="00106631" w:rsidRDefault="00A655C2" w:rsidP="0069202C">
      <w:pPr>
        <w:rPr>
          <w:rFonts w:ascii="Times" w:hAnsi="Times"/>
          <w:b/>
          <w:sz w:val="24"/>
          <w:szCs w:val="24"/>
        </w:rPr>
      </w:pPr>
    </w:p>
    <w:p w:rsidR="00106631" w:rsidRDefault="00106631" w:rsidP="0069202C">
      <w:pPr>
        <w:pBdr>
          <w:bottom w:val="single" w:sz="12" w:space="1" w:color="auto"/>
        </w:pBdr>
        <w:rPr>
          <w:ins w:id="112" w:author="CCHMC" w:date="2013-03-29T18:01:00Z"/>
          <w:rFonts w:ascii="Times" w:hAnsi="Times"/>
          <w:sz w:val="24"/>
          <w:szCs w:val="24"/>
        </w:rPr>
      </w:pPr>
      <w:r>
        <w:rPr>
          <w:rFonts w:ascii="Times" w:hAnsi="Times"/>
          <w:sz w:val="24"/>
          <w:szCs w:val="24"/>
        </w:rPr>
        <w:t>&gt;&gt;compare alternate large and published large, may also compare with alternate small etc…all for making a point in the subheading</w:t>
      </w:r>
    </w:p>
    <w:p w:rsidR="00A655C2" w:rsidRDefault="00A655C2" w:rsidP="00A655C2">
      <w:pPr>
        <w:ind w:firstLine="720"/>
        <w:rPr>
          <w:ins w:id="113" w:author="CCHMC" w:date="2013-03-29T18:01:00Z"/>
          <w:rFonts w:ascii="Times" w:hAnsi="Times"/>
          <w:sz w:val="24"/>
          <w:szCs w:val="24"/>
        </w:rPr>
      </w:pPr>
      <w:ins w:id="114" w:author="CCHMC" w:date="2013-03-29T18:01:00Z">
        <w:r>
          <w:rPr>
            <w:rFonts w:ascii="Times" w:hAnsi="Times"/>
            <w:sz w:val="24"/>
            <w:szCs w:val="24"/>
          </w:rPr>
          <w:t xml:space="preserve">Upon closer inspection, we found that while the total amount of </w:t>
        </w:r>
        <w:proofErr w:type="spellStart"/>
        <w:proofErr w:type="gramStart"/>
        <w:r>
          <w:rPr>
            <w:rFonts w:ascii="Times" w:hAnsi="Times"/>
            <w:sz w:val="24"/>
            <w:szCs w:val="24"/>
          </w:rPr>
          <w:t>Bcd</w:t>
        </w:r>
        <w:proofErr w:type="spellEnd"/>
        <w:proofErr w:type="gramEnd"/>
        <w:r>
          <w:rPr>
            <w:rFonts w:ascii="Times" w:hAnsi="Times"/>
            <w:sz w:val="24"/>
            <w:szCs w:val="24"/>
          </w:rPr>
          <w:t xml:space="preserve"> mRNA is appropriately proportional, the distribution of the mRNA at the anterior tip is significantly larger.  To characterize this distribution, we asked whether this was a result of a dose dependency.  We performed a FISH, again using </w:t>
        </w:r>
        <w:proofErr w:type="spellStart"/>
        <w:r>
          <w:rPr>
            <w:rFonts w:ascii="Times" w:hAnsi="Times"/>
            <w:sz w:val="24"/>
            <w:szCs w:val="24"/>
          </w:rPr>
          <w:t>digoxygenin</w:t>
        </w:r>
        <w:proofErr w:type="spellEnd"/>
        <w:r>
          <w:rPr>
            <w:rFonts w:ascii="Times" w:hAnsi="Times"/>
            <w:sz w:val="24"/>
            <w:szCs w:val="24"/>
          </w:rPr>
          <w:t xml:space="preserve"> labeled </w:t>
        </w:r>
        <w:proofErr w:type="spellStart"/>
        <w:r>
          <w:rPr>
            <w:rFonts w:ascii="Times" w:hAnsi="Times"/>
            <w:sz w:val="24"/>
            <w:szCs w:val="24"/>
          </w:rPr>
          <w:t>Bicoid</w:t>
        </w:r>
        <w:proofErr w:type="spellEnd"/>
        <w:r>
          <w:rPr>
            <w:rFonts w:ascii="Times" w:hAnsi="Times"/>
            <w:sz w:val="24"/>
            <w:szCs w:val="24"/>
          </w:rPr>
          <w:t xml:space="preserve"> mRNA probe on embryos from females with 1x, 2x or 3x copies of </w:t>
        </w:r>
        <w:proofErr w:type="spellStart"/>
        <w:r>
          <w:rPr>
            <w:rFonts w:ascii="Times" w:hAnsi="Times"/>
            <w:sz w:val="24"/>
            <w:szCs w:val="24"/>
          </w:rPr>
          <w:t>Bicoid</w:t>
        </w:r>
        <w:proofErr w:type="spellEnd"/>
        <w:r>
          <w:rPr>
            <w:rFonts w:ascii="Times" w:hAnsi="Times"/>
            <w:sz w:val="24"/>
            <w:szCs w:val="24"/>
          </w:rPr>
          <w:t xml:space="preserve">.  These data show that the relation between </w:t>
        </w:r>
        <w:proofErr w:type="spellStart"/>
        <w:proofErr w:type="gramStart"/>
        <w:r>
          <w:rPr>
            <w:rFonts w:ascii="Times" w:hAnsi="Times"/>
            <w:sz w:val="24"/>
            <w:szCs w:val="24"/>
          </w:rPr>
          <w:t>Bcd</w:t>
        </w:r>
        <w:proofErr w:type="spellEnd"/>
        <w:proofErr w:type="gramEnd"/>
        <w:r>
          <w:rPr>
            <w:rFonts w:ascii="Times" w:hAnsi="Times"/>
            <w:sz w:val="24"/>
            <w:szCs w:val="24"/>
          </w:rPr>
          <w:t xml:space="preserve"> dosage and area across which it distributed is not strictly dose dependent.  The signal size for 1x is significantly </w:t>
        </w:r>
        <w:proofErr w:type="gramStart"/>
        <w:r>
          <w:rPr>
            <w:rFonts w:ascii="Times" w:hAnsi="Times"/>
            <w:sz w:val="24"/>
            <w:szCs w:val="24"/>
          </w:rPr>
          <w:t>smaller,</w:t>
        </w:r>
        <w:proofErr w:type="gramEnd"/>
        <w:r>
          <w:rPr>
            <w:rFonts w:ascii="Times" w:hAnsi="Times"/>
            <w:sz w:val="24"/>
            <w:szCs w:val="24"/>
          </w:rPr>
          <w:t xml:space="preserve"> however, we believe that the data from 2x and 3x embryos is more accurately representative of the conditions in Lines 2.49.3 and 9.31.2.  </w:t>
        </w:r>
      </w:ins>
    </w:p>
    <w:p w:rsidR="00A655C2" w:rsidRDefault="00A655C2" w:rsidP="0069202C">
      <w:pPr>
        <w:pBdr>
          <w:bottom w:val="single" w:sz="12" w:space="1" w:color="auto"/>
        </w:pBdr>
        <w:rPr>
          <w:ins w:id="115" w:author="CCHMC" w:date="2013-03-29T18:00:00Z"/>
          <w:rFonts w:ascii="Times" w:hAnsi="Times"/>
          <w:sz w:val="24"/>
          <w:szCs w:val="24"/>
        </w:rPr>
      </w:pPr>
    </w:p>
    <w:p w:rsidR="00A655C2" w:rsidRDefault="00A655C2" w:rsidP="0069202C">
      <w:pPr>
        <w:pBdr>
          <w:bottom w:val="single" w:sz="12" w:space="1" w:color="auto"/>
        </w:pBdr>
        <w:rPr>
          <w:ins w:id="116" w:author="CCHMC" w:date="2013-03-29T18:00:00Z"/>
          <w:rFonts w:ascii="Times" w:hAnsi="Times"/>
          <w:sz w:val="24"/>
          <w:szCs w:val="24"/>
        </w:rPr>
      </w:pPr>
    </w:p>
    <w:p w:rsidR="00A655C2" w:rsidRDefault="00A655C2" w:rsidP="0069202C">
      <w:pPr>
        <w:pBdr>
          <w:bottom w:val="single" w:sz="12" w:space="1" w:color="auto"/>
        </w:pBdr>
        <w:rPr>
          <w:rFonts w:ascii="Times" w:hAnsi="Times"/>
          <w:sz w:val="24"/>
          <w:szCs w:val="24"/>
        </w:rPr>
      </w:pPr>
    </w:p>
    <w:p w:rsidR="00106631" w:rsidRDefault="00106631" w:rsidP="0069202C">
      <w:pPr>
        <w:pBdr>
          <w:bottom w:val="single" w:sz="12" w:space="1" w:color="auto"/>
        </w:pBdr>
        <w:rPr>
          <w:rFonts w:ascii="Times" w:hAnsi="Times"/>
          <w:sz w:val="24"/>
          <w:szCs w:val="24"/>
        </w:rPr>
      </w:pPr>
    </w:p>
    <w:p w:rsidR="00106631" w:rsidRDefault="003F423A" w:rsidP="0069202C">
      <w:pPr>
        <w:rPr>
          <w:rFonts w:ascii="Times" w:hAnsi="Times"/>
          <w:sz w:val="24"/>
          <w:szCs w:val="24"/>
        </w:rPr>
      </w:pPr>
      <w:r>
        <w:rPr>
          <w:rFonts w:ascii="Times" w:hAnsi="Times"/>
          <w:sz w:val="24"/>
          <w:szCs w:val="24"/>
        </w:rPr>
        <w:t>--</w:t>
      </w:r>
      <w:r w:rsidR="00106631">
        <w:rPr>
          <w:rFonts w:ascii="Times" w:hAnsi="Times"/>
          <w:sz w:val="24"/>
          <w:szCs w:val="24"/>
        </w:rPr>
        <w:t>To keep things simple, do not get into the within line issue.</w:t>
      </w:r>
    </w:p>
    <w:p w:rsidR="003F423A" w:rsidRDefault="003F423A" w:rsidP="0069202C">
      <w:pPr>
        <w:rPr>
          <w:rFonts w:ascii="Times" w:hAnsi="Times"/>
          <w:sz w:val="24"/>
          <w:szCs w:val="24"/>
        </w:rPr>
      </w:pPr>
      <w:r>
        <w:rPr>
          <w:rFonts w:ascii="Times" w:hAnsi="Times"/>
          <w:sz w:val="24"/>
          <w:szCs w:val="24"/>
        </w:rPr>
        <w:t>--we use “alternate large” for now, but we need to find a better term for it</w:t>
      </w:r>
    </w:p>
    <w:p w:rsidR="003F423A" w:rsidRDefault="003F423A" w:rsidP="0069202C">
      <w:pPr>
        <w:rPr>
          <w:rFonts w:ascii="Times" w:hAnsi="Times"/>
          <w:sz w:val="24"/>
          <w:szCs w:val="24"/>
        </w:rPr>
      </w:pPr>
      <w:r>
        <w:rPr>
          <w:rFonts w:ascii="Times" w:hAnsi="Times"/>
          <w:sz w:val="24"/>
          <w:szCs w:val="24"/>
        </w:rPr>
        <w:t>--People will ask about what has been mutated—need to sequence</w:t>
      </w:r>
    </w:p>
    <w:p w:rsidR="003F423A" w:rsidRDefault="003F423A" w:rsidP="0069202C">
      <w:pPr>
        <w:rPr>
          <w:ins w:id="117" w:author="CCHMC" w:date="2013-03-28T10:03:00Z"/>
          <w:rFonts w:ascii="Times" w:hAnsi="Times"/>
          <w:sz w:val="24"/>
          <w:szCs w:val="24"/>
        </w:rPr>
      </w:pPr>
      <w:r>
        <w:rPr>
          <w:rFonts w:ascii="Times" w:hAnsi="Times"/>
          <w:sz w:val="24"/>
          <w:szCs w:val="24"/>
        </w:rPr>
        <w:t>--People will ask about whether the alternate large are defective in other ways (</w:t>
      </w:r>
      <w:proofErr w:type="spellStart"/>
      <w:r>
        <w:rPr>
          <w:rFonts w:ascii="Times" w:hAnsi="Times"/>
          <w:sz w:val="24"/>
          <w:szCs w:val="24"/>
        </w:rPr>
        <w:t>ts</w:t>
      </w:r>
      <w:proofErr w:type="spellEnd"/>
      <w:r>
        <w:rPr>
          <w:rFonts w:ascii="Times" w:hAnsi="Times"/>
          <w:sz w:val="24"/>
          <w:szCs w:val="24"/>
        </w:rPr>
        <w:t xml:space="preserve">, cuticle </w:t>
      </w:r>
      <w:proofErr w:type="spellStart"/>
      <w:r>
        <w:rPr>
          <w:rFonts w:ascii="Times" w:hAnsi="Times"/>
          <w:sz w:val="24"/>
          <w:szCs w:val="24"/>
        </w:rPr>
        <w:t>etc</w:t>
      </w:r>
      <w:proofErr w:type="spellEnd"/>
      <w:r>
        <w:rPr>
          <w:rFonts w:ascii="Times" w:hAnsi="Times"/>
          <w:sz w:val="24"/>
          <w:szCs w:val="24"/>
        </w:rPr>
        <w:t>?)</w:t>
      </w:r>
    </w:p>
    <w:p w:rsidR="0086487B" w:rsidRPr="001C347F" w:rsidRDefault="0086487B" w:rsidP="0086487B">
      <w:pPr>
        <w:rPr>
          <w:ins w:id="118" w:author="CCHMC" w:date="2013-03-28T10:52:00Z"/>
          <w:rFonts w:ascii="Times" w:hAnsi="Times"/>
          <w:b/>
          <w:sz w:val="24"/>
          <w:szCs w:val="24"/>
          <w:rPrChange w:id="119" w:author="CCHMC" w:date="2013-03-28T11:25:00Z">
            <w:rPr>
              <w:ins w:id="120" w:author="CCHMC" w:date="2013-03-28T10:52:00Z"/>
              <w:rFonts w:ascii="Times" w:hAnsi="Times"/>
              <w:sz w:val="24"/>
              <w:szCs w:val="24"/>
            </w:rPr>
          </w:rPrChange>
        </w:rPr>
      </w:pPr>
      <w:ins w:id="121" w:author="CCHMC" w:date="2013-03-28T10:52:00Z">
        <w:r w:rsidRPr="001C347F">
          <w:rPr>
            <w:rFonts w:ascii="Times" w:hAnsi="Times"/>
            <w:b/>
            <w:sz w:val="24"/>
            <w:szCs w:val="24"/>
            <w:rPrChange w:id="122" w:author="CCHMC" w:date="2013-03-28T11:25:00Z">
              <w:rPr>
                <w:rFonts w:ascii="Times" w:hAnsi="Times"/>
                <w:sz w:val="24"/>
                <w:szCs w:val="24"/>
              </w:rPr>
            </w:rPrChange>
          </w:rPr>
          <w:t>Discussion:</w:t>
        </w:r>
      </w:ins>
    </w:p>
    <w:p w:rsidR="0086487B" w:rsidDel="00254885" w:rsidRDefault="0086487B" w:rsidP="0086487B">
      <w:pPr>
        <w:rPr>
          <w:del w:id="123" w:author="CCHMC" w:date="2013-03-28T11:23:00Z"/>
          <w:rFonts w:ascii="Times" w:hAnsi="Times"/>
          <w:sz w:val="24"/>
          <w:szCs w:val="24"/>
        </w:rPr>
      </w:pPr>
      <w:ins w:id="124" w:author="CCHMC" w:date="2013-03-28T10:52:00Z">
        <w:r>
          <w:rPr>
            <w:rFonts w:ascii="Times" w:hAnsi="Times"/>
            <w:sz w:val="24"/>
            <w:szCs w:val="24"/>
          </w:rPr>
          <w:tab/>
          <w:t xml:space="preserve">Interestingly, </w:t>
        </w:r>
      </w:ins>
      <w:ins w:id="125" w:author="CCHMC" w:date="2013-03-28T10:53:00Z">
        <w:r>
          <w:rPr>
            <w:rFonts w:ascii="Times" w:hAnsi="Times"/>
            <w:sz w:val="24"/>
            <w:szCs w:val="24"/>
          </w:rPr>
          <w:t xml:space="preserve">indications of </w:t>
        </w:r>
      </w:ins>
      <w:ins w:id="126" w:author="CCHMC" w:date="2013-03-28T10:52:00Z">
        <w:r>
          <w:rPr>
            <w:rFonts w:ascii="Times" w:hAnsi="Times"/>
            <w:sz w:val="24"/>
            <w:szCs w:val="24"/>
          </w:rPr>
          <w:t xml:space="preserve">similar </w:t>
        </w:r>
      </w:ins>
      <w:ins w:id="127" w:author="CCHMC" w:date="2013-03-28T10:55:00Z">
        <w:r w:rsidR="00407651">
          <w:rPr>
            <w:rFonts w:ascii="Times" w:hAnsi="Times"/>
            <w:sz w:val="24"/>
            <w:szCs w:val="24"/>
          </w:rPr>
          <w:t>trends</w:t>
        </w:r>
      </w:ins>
      <w:ins w:id="128" w:author="CCHMC" w:date="2013-03-28T10:52:00Z">
        <w:r>
          <w:rPr>
            <w:rFonts w:ascii="Times" w:hAnsi="Times"/>
            <w:sz w:val="24"/>
            <w:szCs w:val="24"/>
          </w:rPr>
          <w:t xml:space="preserve"> can be fou</w:t>
        </w:r>
      </w:ins>
      <w:ins w:id="129" w:author="CCHMC" w:date="2013-03-28T10:53:00Z">
        <w:r>
          <w:rPr>
            <w:rFonts w:ascii="Times" w:hAnsi="Times"/>
            <w:sz w:val="24"/>
            <w:szCs w:val="24"/>
          </w:rPr>
          <w:t>nd upon revisiting previously published data.</w:t>
        </w:r>
      </w:ins>
      <w:ins w:id="130" w:author="CCHMC" w:date="2013-03-28T10:56:00Z">
        <w:r w:rsidR="00407651">
          <w:rPr>
            <w:rFonts w:ascii="Times" w:hAnsi="Times"/>
            <w:sz w:val="24"/>
            <w:szCs w:val="24"/>
          </w:rPr>
          <w:t xml:space="preserve">  In 2008, He et al. </w:t>
        </w:r>
      </w:ins>
      <w:ins w:id="131" w:author="CCHMC" w:date="2013-03-28T11:03:00Z">
        <w:r w:rsidR="00407651">
          <w:rPr>
            <w:rFonts w:ascii="Times" w:hAnsi="Times"/>
            <w:sz w:val="24"/>
            <w:szCs w:val="24"/>
          </w:rPr>
          <w:t xml:space="preserve">show that the </w:t>
        </w:r>
        <w:proofErr w:type="spellStart"/>
        <w:r w:rsidR="00407651">
          <w:rPr>
            <w:rFonts w:ascii="Times" w:hAnsi="Times"/>
            <w:sz w:val="24"/>
            <w:szCs w:val="24"/>
          </w:rPr>
          <w:t>Bcd</w:t>
        </w:r>
        <w:proofErr w:type="spellEnd"/>
        <w:r w:rsidR="00407651">
          <w:rPr>
            <w:rFonts w:ascii="Times" w:hAnsi="Times"/>
            <w:sz w:val="24"/>
            <w:szCs w:val="24"/>
          </w:rPr>
          <w:t xml:space="preserve"> gradient profile in </w:t>
        </w:r>
        <w:proofErr w:type="spellStart"/>
        <w:r w:rsidR="00407651">
          <w:rPr>
            <w:rFonts w:ascii="Times" w:hAnsi="Times"/>
            <w:sz w:val="24"/>
            <w:szCs w:val="24"/>
          </w:rPr>
          <w:t>Staufen</w:t>
        </w:r>
      </w:ins>
      <w:proofErr w:type="spellEnd"/>
      <w:ins w:id="132" w:author="CCHMC" w:date="2013-03-28T11:05:00Z">
        <w:r w:rsidR="00407651">
          <w:rPr>
            <w:rFonts w:ascii="Times" w:hAnsi="Times"/>
            <w:sz w:val="24"/>
            <w:szCs w:val="24"/>
          </w:rPr>
          <w:t xml:space="preserve"> embryos</w:t>
        </w:r>
      </w:ins>
      <w:ins w:id="133" w:author="CCHMC" w:date="2013-03-28T11:04:00Z">
        <w:r w:rsidR="00407651">
          <w:rPr>
            <w:rFonts w:ascii="Times" w:hAnsi="Times"/>
            <w:sz w:val="24"/>
            <w:szCs w:val="24"/>
          </w:rPr>
          <w:t xml:space="preserve">, a mutation known to disrupt </w:t>
        </w:r>
        <w:proofErr w:type="spellStart"/>
        <w:r w:rsidR="00407651">
          <w:rPr>
            <w:rFonts w:ascii="Times" w:hAnsi="Times"/>
            <w:sz w:val="24"/>
            <w:szCs w:val="24"/>
          </w:rPr>
          <w:t>Bcd</w:t>
        </w:r>
        <w:proofErr w:type="spellEnd"/>
        <w:r w:rsidR="00407651">
          <w:rPr>
            <w:rFonts w:ascii="Times" w:hAnsi="Times"/>
            <w:sz w:val="24"/>
            <w:szCs w:val="24"/>
          </w:rPr>
          <w:t xml:space="preserve"> mRNA localization</w:t>
        </w:r>
      </w:ins>
      <w:ins w:id="134" w:author="CCHMC" w:date="2013-03-28T11:05:00Z">
        <w:r w:rsidR="00407651">
          <w:rPr>
            <w:rFonts w:ascii="Times" w:hAnsi="Times"/>
            <w:sz w:val="24"/>
            <w:szCs w:val="24"/>
          </w:rPr>
          <w:t>,</w:t>
        </w:r>
      </w:ins>
      <w:ins w:id="135" w:author="CCHMC" w:date="2013-03-28T11:03:00Z">
        <w:r w:rsidR="00407651">
          <w:rPr>
            <w:rFonts w:ascii="Times" w:hAnsi="Times"/>
            <w:sz w:val="24"/>
            <w:szCs w:val="24"/>
          </w:rPr>
          <w:t xml:space="preserve"> also have a depressed B0 at the anterior tip.</w:t>
        </w:r>
      </w:ins>
      <w:ins w:id="136" w:author="CCHMC" w:date="2013-03-28T11:13:00Z">
        <w:r w:rsidR="00F26F84">
          <w:rPr>
            <w:rFonts w:ascii="Times" w:hAnsi="Times"/>
            <w:sz w:val="24"/>
            <w:szCs w:val="24"/>
          </w:rPr>
          <w:t xml:space="preserve">  Similar to features that we observe in the present study, the length constant lambda in </w:t>
        </w:r>
        <w:proofErr w:type="spellStart"/>
        <w:r w:rsidR="00F26F84">
          <w:rPr>
            <w:rFonts w:ascii="Times" w:hAnsi="Times"/>
            <w:sz w:val="24"/>
            <w:szCs w:val="24"/>
          </w:rPr>
          <w:t>staufen</w:t>
        </w:r>
        <w:proofErr w:type="spellEnd"/>
        <w:r w:rsidR="00F26F84">
          <w:rPr>
            <w:rFonts w:ascii="Times" w:hAnsi="Times"/>
            <w:sz w:val="24"/>
            <w:szCs w:val="24"/>
          </w:rPr>
          <w:t xml:space="preserve"> embryos is slightly higher compared to </w:t>
        </w:r>
        <w:proofErr w:type="spellStart"/>
        <w:r w:rsidR="00F26F84">
          <w:rPr>
            <w:rFonts w:ascii="Times" w:hAnsi="Times"/>
            <w:sz w:val="24"/>
            <w:szCs w:val="24"/>
          </w:rPr>
          <w:t>wildtype</w:t>
        </w:r>
        <w:proofErr w:type="spellEnd"/>
        <w:r w:rsidR="00F26F84">
          <w:rPr>
            <w:rFonts w:ascii="Times" w:hAnsi="Times"/>
            <w:sz w:val="24"/>
            <w:szCs w:val="24"/>
          </w:rPr>
          <w:t xml:space="preserve"> [105 </w:t>
        </w:r>
        <w:proofErr w:type="spellStart"/>
        <w:r w:rsidR="00F26F84">
          <w:rPr>
            <w:rFonts w:ascii="Times" w:hAnsi="Times"/>
            <w:sz w:val="24"/>
            <w:szCs w:val="24"/>
          </w:rPr>
          <w:t>vs</w:t>
        </w:r>
        <w:proofErr w:type="spellEnd"/>
        <w:r w:rsidR="00F26F84">
          <w:rPr>
            <w:rFonts w:ascii="Times" w:hAnsi="Times"/>
            <w:sz w:val="24"/>
            <w:szCs w:val="24"/>
          </w:rPr>
          <w:t xml:space="preserve"> 100].</w:t>
        </w:r>
      </w:ins>
      <w:ins w:id="137" w:author="CCHMC" w:date="2013-03-28T11:19:00Z">
        <w:r w:rsidR="00254885">
          <w:rPr>
            <w:rFonts w:ascii="Times" w:hAnsi="Times"/>
            <w:sz w:val="24"/>
            <w:szCs w:val="24"/>
          </w:rPr>
          <w:t xml:space="preserve">  While </w:t>
        </w:r>
        <w:proofErr w:type="spellStart"/>
        <w:proofErr w:type="gramStart"/>
        <w:r w:rsidR="00254885">
          <w:rPr>
            <w:rFonts w:ascii="Times" w:hAnsi="Times"/>
            <w:sz w:val="24"/>
            <w:szCs w:val="24"/>
          </w:rPr>
          <w:t>Bcd</w:t>
        </w:r>
        <w:proofErr w:type="spellEnd"/>
        <w:proofErr w:type="gramEnd"/>
        <w:r w:rsidR="00254885">
          <w:rPr>
            <w:rFonts w:ascii="Times" w:hAnsi="Times"/>
            <w:sz w:val="24"/>
            <w:szCs w:val="24"/>
          </w:rPr>
          <w:t xml:space="preserve"> mRNA FISH was not performed on those embryos at the time, </w:t>
        </w:r>
      </w:ins>
      <w:ins w:id="138" w:author="CCHMC" w:date="2013-03-28T11:22:00Z">
        <w:r w:rsidR="00254885">
          <w:rPr>
            <w:rFonts w:ascii="Times" w:hAnsi="Times"/>
            <w:sz w:val="24"/>
            <w:szCs w:val="24"/>
          </w:rPr>
          <w:t xml:space="preserve">we make the assumption that the total amount of </w:t>
        </w:r>
        <w:proofErr w:type="spellStart"/>
        <w:r w:rsidR="00254885">
          <w:rPr>
            <w:rFonts w:ascii="Times" w:hAnsi="Times"/>
            <w:sz w:val="24"/>
            <w:szCs w:val="24"/>
          </w:rPr>
          <w:t>Bcd</w:t>
        </w:r>
        <w:proofErr w:type="spellEnd"/>
        <w:r w:rsidR="00254885">
          <w:rPr>
            <w:rFonts w:ascii="Times" w:hAnsi="Times"/>
            <w:sz w:val="24"/>
            <w:szCs w:val="24"/>
          </w:rPr>
          <w:t xml:space="preserve"> mRNA has not been significantly affected</w:t>
        </w:r>
      </w:ins>
      <w:ins w:id="139" w:author="CCHMC" w:date="2013-03-28T11:23:00Z">
        <w:r w:rsidR="00254885">
          <w:rPr>
            <w:rFonts w:ascii="Times" w:hAnsi="Times"/>
            <w:sz w:val="24"/>
            <w:szCs w:val="24"/>
          </w:rPr>
          <w:t xml:space="preserve">.  We predict that the gradient characteristics are determined, in this case, no by the total amount of </w:t>
        </w:r>
        <w:proofErr w:type="spellStart"/>
        <w:proofErr w:type="gramStart"/>
        <w:r w:rsidR="00254885">
          <w:rPr>
            <w:rFonts w:ascii="Times" w:hAnsi="Times"/>
            <w:sz w:val="24"/>
            <w:szCs w:val="24"/>
          </w:rPr>
          <w:t>Bcd</w:t>
        </w:r>
        <w:proofErr w:type="spellEnd"/>
        <w:proofErr w:type="gramEnd"/>
        <w:r w:rsidR="00254885">
          <w:rPr>
            <w:rFonts w:ascii="Times" w:hAnsi="Times"/>
            <w:sz w:val="24"/>
            <w:szCs w:val="24"/>
          </w:rPr>
          <w:t xml:space="preserve"> mRNA, but rather solely by the </w:t>
        </w:r>
      </w:ins>
      <w:ins w:id="140" w:author="CCHMC" w:date="2013-03-28T11:24:00Z">
        <w:r w:rsidR="00254885">
          <w:rPr>
            <w:rFonts w:ascii="Times" w:hAnsi="Times"/>
            <w:sz w:val="24"/>
            <w:szCs w:val="24"/>
          </w:rPr>
          <w:t>distribution</w:t>
        </w:r>
      </w:ins>
      <w:ins w:id="141" w:author="CCHMC" w:date="2013-03-28T11:23:00Z">
        <w:r w:rsidR="00254885">
          <w:rPr>
            <w:rFonts w:ascii="Times" w:hAnsi="Times"/>
            <w:sz w:val="24"/>
            <w:szCs w:val="24"/>
          </w:rPr>
          <w:t xml:space="preserve">.  </w:t>
        </w:r>
      </w:ins>
    </w:p>
    <w:p w:rsidR="00EA6B84" w:rsidDel="00E534FC" w:rsidRDefault="00E534FC" w:rsidP="00EA6B84">
      <w:pPr>
        <w:rPr>
          <w:del w:id="142" w:author="CCHMC" w:date="2013-03-28T11:23:00Z"/>
          <w:rFonts w:ascii="Times" w:hAnsi="Times"/>
          <w:sz w:val="24"/>
          <w:szCs w:val="24"/>
        </w:rPr>
      </w:pPr>
      <w:ins w:id="143" w:author="CCHMC" w:date="2013-03-29T18:06:00Z">
        <w:r>
          <w:rPr>
            <w:rFonts w:ascii="Times" w:hAnsi="Times"/>
            <w:sz w:val="24"/>
            <w:szCs w:val="24"/>
          </w:rPr>
          <w:t>-------------------------------------------------------------------------------------------------------</w:t>
        </w:r>
      </w:ins>
    </w:p>
    <w:p w:rsidR="00E534FC" w:rsidRDefault="00E534FC" w:rsidP="00F76D49">
      <w:pPr>
        <w:ind w:firstLine="720"/>
        <w:rPr>
          <w:ins w:id="144" w:author="CCHMC" w:date="2013-03-29T18:06:00Z"/>
          <w:color w:val="000000"/>
        </w:rPr>
        <w:pPrChange w:id="145" w:author="CCHMC" w:date="2013-03-29T18:06:00Z">
          <w:pPr/>
        </w:pPrChange>
      </w:pPr>
      <w:ins w:id="146" w:author="CCHMC" w:date="2013-03-29T18:06:00Z">
        <w:r>
          <w:rPr>
            <w:rFonts w:ascii="Times" w:hAnsi="Times" w:cs="Times"/>
            <w:color w:val="000000"/>
            <w:sz w:val="24"/>
            <w:szCs w:val="24"/>
          </w:rPr>
          <w:lastRenderedPageBreak/>
          <w:t xml:space="preserve">A well-appreciated feature of animal development is the formation of body parts that are proportional to an individual’s overall body size.  This is reflective of the robustness of the developmental process.  A full understanding of the molecular underpinnings of scaling requires insights into development at two distinct levels: specification of scaled patterns by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gradients and coordinated growth of organs/tissues.  Our current work focuses on the former.  Here, we evaluate the properties of the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in embryos from Drosophila lines that had been selected specifically to have large and small eggs.  Since Drosophila embryo itself does not grow in size during the action time of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our model system thus makes it possible to investigate the scaling problem exclusively at the level of pattern specification without an entanglement with tissue/organ growth.  Our results described here and in another report (ref) document the value of combining quantitative methods and natural genetic variants in uncovering mechanistic insights into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w:t>
        </w:r>
        <w:proofErr w:type="spellStart"/>
        <w:r>
          <w:rPr>
            <w:rFonts w:ascii="Times" w:hAnsi="Times" w:cs="Times"/>
            <w:color w:val="000000"/>
            <w:sz w:val="24"/>
            <w:szCs w:val="24"/>
          </w:rPr>
          <w:t>gradientproperties</w:t>
        </w:r>
        <w:proofErr w:type="spellEnd"/>
        <w:r>
          <w:rPr>
            <w:rFonts w:ascii="Times" w:hAnsi="Times" w:cs="Times"/>
            <w:color w:val="000000"/>
            <w:sz w:val="24"/>
            <w:szCs w:val="24"/>
          </w:rPr>
          <w:t xml:space="preserve"> in specifying scaled patterns.  </w:t>
        </w:r>
      </w:ins>
    </w:p>
    <w:p w:rsidR="00E534FC" w:rsidRDefault="00E534FC" w:rsidP="00E534FC">
      <w:pPr>
        <w:rPr>
          <w:ins w:id="147" w:author="CCHMC" w:date="2013-03-29T18:06:00Z"/>
          <w:color w:val="000000"/>
        </w:rPr>
      </w:pPr>
      <w:ins w:id="148" w:author="CCHMC" w:date="2013-03-29T18:06:00Z">
        <w:r>
          <w:rPr>
            <w:rFonts w:ascii="Times" w:hAnsi="Times" w:cs="Times"/>
            <w:color w:val="000000"/>
            <w:sz w:val="24"/>
            <w:szCs w:val="24"/>
          </w:rPr>
          <w:tab/>
          <w:t xml:space="preserve">In our current study, we took advantage of a pair of selected Drosophila lines where the large and small embryos that exhibit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properties contrasting with those reported earlier (ref).   Our results suggest an alternative mechanism of within-species scaling for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This mechanism complements the established within-species mechanism and, at a gross level, bears resemblance to the reported between-species scaling mechanism (ref).  Specifically, our results show that, although the large embryos have more maternally deposited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than the small embryos as expected, the mRNA distribution is more diffused in the anterior.  It is well documented that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that is not strictly localized to the anterior is subject to translational inhibition by </w:t>
        </w:r>
        <w:proofErr w:type="spellStart"/>
        <w:r>
          <w:rPr>
            <w:rFonts w:ascii="Times" w:hAnsi="Times" w:cs="Times"/>
            <w:color w:val="000000"/>
            <w:sz w:val="24"/>
            <w:szCs w:val="24"/>
          </w:rPr>
          <w:t>nanos</w:t>
        </w:r>
        <w:proofErr w:type="spellEnd"/>
        <w:r>
          <w:rPr>
            <w:rFonts w:ascii="Times" w:hAnsi="Times" w:cs="Times"/>
            <w:color w:val="000000"/>
            <w:sz w:val="24"/>
            <w:szCs w:val="24"/>
          </w:rPr>
          <w:t xml:space="preserve"> (ref).  Thus the diffused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distributions in the large embryos can readily explain our observed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properties with regard to both a lower-than expected B0 and a larger-than-expected lambda (in absolute length).  An alternative model to explain these unexpected properties of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which we currently do not favor, would </w:t>
        </w:r>
        <w:proofErr w:type="spellStart"/>
        <w:r>
          <w:rPr>
            <w:rFonts w:ascii="Times" w:hAnsi="Times" w:cs="Times"/>
            <w:color w:val="000000"/>
            <w:sz w:val="24"/>
            <w:szCs w:val="24"/>
          </w:rPr>
          <w:t>envoke</w:t>
        </w:r>
        <w:proofErr w:type="spellEnd"/>
        <w:r>
          <w:rPr>
            <w:rFonts w:ascii="Times" w:hAnsi="Times" w:cs="Times"/>
            <w:color w:val="000000"/>
            <w:sz w:val="24"/>
            <w:szCs w:val="24"/>
          </w:rPr>
          <w:t xml:space="preserve"> an altered diffusivity and degradation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in these embryos.  Regardless of precisely how the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profile in the large embryos is achieved, it is important to emphasize that a critical finding here is the documentation of the existence of such a profile to exemplify a distinct within-species scaling mechanism for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Genetic investigations of this large line may yield useful insights relevant to </w:t>
        </w:r>
        <w:proofErr w:type="spellStart"/>
        <w:r>
          <w:rPr>
            <w:rFonts w:ascii="Times" w:hAnsi="Times" w:cs="Times"/>
            <w:color w:val="000000"/>
            <w:sz w:val="24"/>
            <w:szCs w:val="24"/>
          </w:rPr>
          <w:t>ourdeeper</w:t>
        </w:r>
        <w:proofErr w:type="spellEnd"/>
        <w:r>
          <w:rPr>
            <w:rFonts w:ascii="Times" w:hAnsi="Times" w:cs="Times"/>
            <w:color w:val="000000"/>
            <w:sz w:val="24"/>
            <w:szCs w:val="24"/>
          </w:rPr>
          <w:t xml:space="preserve"> understanding of the molecular mechanisms of scaling at the level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formation.  </w:t>
        </w:r>
      </w:ins>
    </w:p>
    <w:p w:rsidR="00E534FC" w:rsidRDefault="00E534FC" w:rsidP="00E534FC">
      <w:pPr>
        <w:rPr>
          <w:ins w:id="149" w:author="CCHMC" w:date="2013-03-29T18:06:00Z"/>
          <w:color w:val="000000"/>
        </w:rPr>
      </w:pPr>
      <w:ins w:id="150" w:author="CCHMC" w:date="2013-03-29T18:06:00Z">
        <w:r>
          <w:rPr>
            <w:rFonts w:ascii="Times" w:hAnsi="Times" w:cs="Times"/>
            <w:color w:val="000000"/>
            <w:sz w:val="24"/>
            <w:szCs w:val="24"/>
          </w:rPr>
          <w:tab/>
          <w:t xml:space="preserve">The two within-species mechanisms reported here and previously (ref) are different in several aspects.  While both mechanisms allow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profiles in large and small embryos to converge near mid embryo, the range of convergence is much greater for the currently reported mechanism (correct?  What are the differences and similarities that can be quantified??).  It has been proposed recently that, based on our finding that </w:t>
        </w:r>
        <w:proofErr w:type="spellStart"/>
        <w:r>
          <w:rPr>
            <w:rFonts w:ascii="Times" w:hAnsi="Times" w:cs="Times"/>
            <w:color w:val="000000"/>
            <w:sz w:val="24"/>
            <w:szCs w:val="24"/>
          </w:rPr>
          <w:t>hb</w:t>
        </w:r>
        <w:proofErr w:type="spellEnd"/>
        <w:r>
          <w:rPr>
            <w:rFonts w:ascii="Times" w:hAnsi="Times" w:cs="Times"/>
            <w:color w:val="000000"/>
            <w:sz w:val="24"/>
            <w:szCs w:val="24"/>
          </w:rPr>
          <w:t xml:space="preserve"> transcription is quickly shut down at early cycle </w:t>
        </w:r>
        <w:proofErr w:type="gramStart"/>
        <w:r>
          <w:rPr>
            <w:rFonts w:ascii="Times" w:hAnsi="Times" w:cs="Times"/>
            <w:color w:val="000000"/>
            <w:sz w:val="24"/>
            <w:szCs w:val="24"/>
          </w:rPr>
          <w:t>14,</w:t>
        </w:r>
        <w:proofErr w:type="gramEnd"/>
        <w:r>
          <w:rPr>
            <w:rFonts w:ascii="Times" w:hAnsi="Times" w:cs="Times"/>
            <w:color w:val="000000"/>
            <w:sz w:val="24"/>
            <w:szCs w:val="24"/>
          </w:rPr>
          <w:t xml:space="preserv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may be able to directly pass its scaling properties to </w:t>
        </w:r>
        <w:proofErr w:type="spellStart"/>
        <w:r>
          <w:rPr>
            <w:rFonts w:ascii="Times" w:hAnsi="Times" w:cs="Times"/>
            <w:color w:val="000000"/>
            <w:sz w:val="24"/>
            <w:szCs w:val="24"/>
          </w:rPr>
          <w:t>hb</w:t>
        </w:r>
        <w:proofErr w:type="spellEnd"/>
        <w:r>
          <w:rPr>
            <w:rFonts w:ascii="Times" w:hAnsi="Times" w:cs="Times"/>
            <w:color w:val="000000"/>
            <w:sz w:val="24"/>
            <w:szCs w:val="24"/>
          </w:rPr>
          <w:t xml:space="preserve"> expression near mid embryo.  Thus, while </w:t>
        </w:r>
        <w:proofErr w:type="spellStart"/>
        <w:r>
          <w:rPr>
            <w:rFonts w:ascii="Times" w:hAnsi="Times" w:cs="Times"/>
            <w:color w:val="000000"/>
            <w:sz w:val="24"/>
            <w:szCs w:val="24"/>
          </w:rPr>
          <w:t>hb</w:t>
        </w:r>
        <w:proofErr w:type="spellEnd"/>
        <w:r>
          <w:rPr>
            <w:rFonts w:ascii="Times" w:hAnsi="Times" w:cs="Times"/>
            <w:color w:val="000000"/>
            <w:sz w:val="24"/>
            <w:szCs w:val="24"/>
          </w:rPr>
          <w:t xml:space="preserve"> scaling may be achieved similarly under the two different scenarios, scaling in other parts of the embryos likely depends on the operation of additional </w:t>
        </w:r>
        <w:r>
          <w:rPr>
            <w:rFonts w:ascii="Times" w:hAnsi="Times" w:cs="Times"/>
            <w:color w:val="000000"/>
            <w:sz w:val="24"/>
            <w:szCs w:val="24"/>
          </w:rPr>
          <w:lastRenderedPageBreak/>
          <w:t xml:space="preserve">mechanisms.  In this context, it is important to note a difference between how the large embryos studied here and previously achieve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gradient scaling: their anterior parts exhibit opposite properties (higher or lower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concentrations) relative to their small counterparts. These results suggest that </w:t>
        </w:r>
        <w:proofErr w:type="spellStart"/>
        <w:r>
          <w:rPr>
            <w:rFonts w:ascii="Times" w:hAnsi="Times" w:cs="Times"/>
            <w:color w:val="000000"/>
            <w:sz w:val="24"/>
            <w:szCs w:val="24"/>
          </w:rPr>
          <w:t>additionalmechanisms</w:t>
        </w:r>
        <w:proofErr w:type="spellEnd"/>
        <w:r>
          <w:rPr>
            <w:rFonts w:ascii="Times" w:hAnsi="Times" w:cs="Times"/>
            <w:color w:val="000000"/>
            <w:sz w:val="24"/>
            <w:szCs w:val="24"/>
          </w:rPr>
          <w:t xml:space="preserve"> responsible for scaling along the AP axis may have been adjusted in the large embryos studied in this report.  We emphasize that, despite these differences, egg size-dependent maternal deposition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is conserved in all the embryos we have studied.  This suggests that the artificial selection process for all the lines that we have analyzed did not alter the </w:t>
        </w:r>
        <w:proofErr w:type="spellStart"/>
        <w:r>
          <w:rPr>
            <w:rFonts w:ascii="Times" w:hAnsi="Times" w:cs="Times"/>
            <w:color w:val="000000"/>
            <w:sz w:val="24"/>
            <w:szCs w:val="24"/>
          </w:rPr>
          <w:t>oogenesisprocess</w:t>
        </w:r>
        <w:proofErr w:type="spellEnd"/>
        <w:r>
          <w:rPr>
            <w:rFonts w:ascii="Times" w:hAnsi="Times" w:cs="Times"/>
            <w:color w:val="000000"/>
            <w:sz w:val="24"/>
            <w:szCs w:val="24"/>
          </w:rPr>
          <w:t xml:space="preserve"> with regard to the egg volume-dependent maternal deposition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to the egg.</w:t>
        </w:r>
      </w:ins>
    </w:p>
    <w:p w:rsidR="00E534FC" w:rsidRDefault="00E534FC" w:rsidP="00EA6B84">
      <w:pPr>
        <w:rPr>
          <w:ins w:id="151" w:author="CCHMC" w:date="2013-03-29T18:06:00Z"/>
          <w:rFonts w:ascii="Times" w:hAnsi="Times"/>
          <w:sz w:val="24"/>
          <w:szCs w:val="24"/>
        </w:rPr>
      </w:pPr>
    </w:p>
    <w:p w:rsidR="007540DC" w:rsidDel="00254885" w:rsidRDefault="007540DC">
      <w:pPr>
        <w:rPr>
          <w:del w:id="152" w:author="CCHMC" w:date="2013-03-28T11:23:00Z"/>
          <w:rFonts w:ascii="Times" w:hAnsi="Times"/>
          <w:sz w:val="24"/>
          <w:szCs w:val="24"/>
        </w:rPr>
      </w:pPr>
    </w:p>
    <w:p w:rsidR="007540DC" w:rsidRDefault="007540DC">
      <w:pPr>
        <w:rPr>
          <w:rFonts w:ascii="Times" w:hAnsi="Times"/>
          <w:sz w:val="24"/>
          <w:szCs w:val="24"/>
        </w:rPr>
      </w:pPr>
    </w:p>
    <w:p w:rsidR="00AE11E0" w:rsidRPr="00195955" w:rsidRDefault="00782733">
      <w:pPr>
        <w:rPr>
          <w:rFonts w:ascii="Times" w:hAnsi="Times"/>
          <w:sz w:val="24"/>
          <w:szCs w:val="24"/>
        </w:rPr>
      </w:pPr>
      <w:r w:rsidRPr="00195955">
        <w:rPr>
          <w:rFonts w:ascii="Times" w:hAnsi="Times"/>
          <w:sz w:val="24"/>
          <w:szCs w:val="24"/>
        </w:rPr>
        <w:t xml:space="preserve">Fig </w:t>
      </w:r>
      <w:r w:rsidR="00AE11E0" w:rsidRPr="00195955">
        <w:rPr>
          <w:rFonts w:ascii="Times" w:hAnsi="Times"/>
          <w:sz w:val="24"/>
          <w:szCs w:val="24"/>
        </w:rPr>
        <w:t>1.  &lt;Figure Title</w:t>
      </w:r>
      <w:r w:rsidR="00AB0268" w:rsidRPr="00195955">
        <w:rPr>
          <w:rFonts w:ascii="Times" w:hAnsi="Times"/>
          <w:sz w:val="24"/>
          <w:szCs w:val="24"/>
        </w:rPr>
        <w:t xml:space="preserve"> – </w:t>
      </w:r>
      <w:proofErr w:type="spellStart"/>
      <w:r w:rsidR="00AB0268" w:rsidRPr="00195955">
        <w:rPr>
          <w:rFonts w:ascii="Times" w:hAnsi="Times"/>
          <w:sz w:val="24"/>
          <w:szCs w:val="24"/>
        </w:rPr>
        <w:t>Bcd</w:t>
      </w:r>
      <w:proofErr w:type="spellEnd"/>
      <w:r w:rsidR="00AB0268" w:rsidRPr="00195955">
        <w:rPr>
          <w:rFonts w:ascii="Times" w:hAnsi="Times"/>
          <w:sz w:val="24"/>
          <w:szCs w:val="24"/>
        </w:rPr>
        <w:t xml:space="preserve"> raw data</w:t>
      </w:r>
      <w:proofErr w:type="gramStart"/>
      <w:r w:rsidR="00AE11E0" w:rsidRPr="00195955">
        <w:rPr>
          <w:rFonts w:ascii="Times" w:hAnsi="Times"/>
          <w:sz w:val="24"/>
          <w:szCs w:val="24"/>
        </w:rPr>
        <w:t>&gt;</w:t>
      </w:r>
      <w:r w:rsidRPr="00195955">
        <w:rPr>
          <w:rFonts w:ascii="Times" w:hAnsi="Times"/>
          <w:sz w:val="24"/>
          <w:szCs w:val="24"/>
        </w:rPr>
        <w:t xml:space="preserve">  (</w:t>
      </w:r>
      <w:proofErr w:type="gramEnd"/>
      <w:r w:rsidRPr="00195955">
        <w:rPr>
          <w:rFonts w:ascii="Times" w:hAnsi="Times"/>
          <w:sz w:val="24"/>
          <w:szCs w:val="24"/>
        </w:rPr>
        <w:t xml:space="preserve">A-D) </w:t>
      </w:r>
      <w:r w:rsidR="00AE11E0" w:rsidRPr="00195955">
        <w:rPr>
          <w:rFonts w:ascii="Times" w:hAnsi="Times"/>
          <w:sz w:val="24"/>
          <w:szCs w:val="24"/>
        </w:rPr>
        <w:t xml:space="preserve">Representative embryos from </w:t>
      </w:r>
      <w:r w:rsidRPr="00195955">
        <w:rPr>
          <w:rFonts w:ascii="Times" w:hAnsi="Times"/>
          <w:sz w:val="24"/>
          <w:szCs w:val="24"/>
        </w:rPr>
        <w:t xml:space="preserve">Lines 2.49.3 and 9.31.2 </w:t>
      </w:r>
      <w:r w:rsidR="00AE11E0" w:rsidRPr="00195955">
        <w:rPr>
          <w:rFonts w:ascii="Times" w:hAnsi="Times"/>
          <w:sz w:val="24"/>
          <w:szCs w:val="24"/>
        </w:rPr>
        <w:t xml:space="preserve">which have been stained for </w:t>
      </w:r>
      <w:proofErr w:type="spellStart"/>
      <w:r w:rsidR="00AE11E0" w:rsidRPr="00195955">
        <w:rPr>
          <w:rFonts w:ascii="Times" w:hAnsi="Times"/>
          <w:sz w:val="24"/>
          <w:szCs w:val="24"/>
        </w:rPr>
        <w:t>Bicoid</w:t>
      </w:r>
      <w:proofErr w:type="spellEnd"/>
      <w:r w:rsidR="00AE11E0" w:rsidRPr="00195955">
        <w:rPr>
          <w:rFonts w:ascii="Times" w:hAnsi="Times"/>
          <w:sz w:val="24"/>
          <w:szCs w:val="24"/>
        </w:rPr>
        <w:t xml:space="preserve"> (A,C) and counterstained by DAPI (B,D).  Images are from the midsagittal section.  (E-H)  Fluorescence intensity data extracted to show the </w:t>
      </w:r>
      <w:proofErr w:type="spellStart"/>
      <w:r w:rsidR="00AE11E0" w:rsidRPr="00195955">
        <w:rPr>
          <w:rFonts w:ascii="Times" w:hAnsi="Times"/>
          <w:sz w:val="24"/>
          <w:szCs w:val="24"/>
        </w:rPr>
        <w:t>Bcd</w:t>
      </w:r>
      <w:proofErr w:type="spellEnd"/>
      <w:r w:rsidR="00AE11E0" w:rsidRPr="00195955">
        <w:rPr>
          <w:rFonts w:ascii="Times" w:hAnsi="Times"/>
          <w:sz w:val="24"/>
          <w:szCs w:val="24"/>
        </w:rPr>
        <w:t xml:space="preserve"> protein gradient profile plotted over absolute length (E, G) and relative egg length (</w:t>
      </w:r>
      <w:r w:rsidR="006B4359" w:rsidRPr="00195955">
        <w:rPr>
          <w:rFonts w:ascii="Times" w:hAnsi="Times"/>
          <w:sz w:val="24"/>
          <w:szCs w:val="24"/>
        </w:rPr>
        <w:t xml:space="preserve">F, H).  Also shown are mean profiles from the </w:t>
      </w:r>
      <w:r w:rsidR="006B4359" w:rsidRPr="00195955">
        <w:rPr>
          <w:rFonts w:ascii="Times" w:hAnsi="Times"/>
          <w:i/>
          <w:sz w:val="24"/>
          <w:szCs w:val="24"/>
        </w:rPr>
        <w:t>bcd</w:t>
      </w:r>
      <w:r w:rsidR="006B4359" w:rsidRPr="00195955">
        <w:rPr>
          <w:rFonts w:ascii="Times" w:hAnsi="Times"/>
          <w:i/>
          <w:sz w:val="24"/>
          <w:szCs w:val="24"/>
          <w:vertAlign w:val="superscript"/>
        </w:rPr>
        <w:t>E1</w:t>
      </w:r>
      <w:r w:rsidR="006B4359" w:rsidRPr="00195955">
        <w:rPr>
          <w:rFonts w:ascii="Times" w:hAnsi="Times"/>
          <w:sz w:val="24"/>
          <w:szCs w:val="24"/>
        </w:rPr>
        <w:t xml:space="preserve"> null mutant to be used for background subtraction.  (n = x and y, respectively)</w:t>
      </w:r>
    </w:p>
    <w:p w:rsidR="006B4359" w:rsidRPr="00195955" w:rsidRDefault="00AE11E0">
      <w:pPr>
        <w:rPr>
          <w:rFonts w:ascii="Times" w:hAnsi="Times"/>
          <w:sz w:val="24"/>
          <w:szCs w:val="24"/>
        </w:rPr>
      </w:pPr>
      <w:r w:rsidRPr="00195955">
        <w:rPr>
          <w:rFonts w:ascii="Times" w:hAnsi="Times"/>
          <w:sz w:val="24"/>
          <w:szCs w:val="24"/>
        </w:rPr>
        <w:t xml:space="preserve">Fig 2.  Mean </w:t>
      </w:r>
      <w:proofErr w:type="spellStart"/>
      <w:r w:rsidRPr="00195955">
        <w:rPr>
          <w:rFonts w:ascii="Times" w:hAnsi="Times"/>
          <w:sz w:val="24"/>
          <w:szCs w:val="24"/>
        </w:rPr>
        <w:t>Bicoid</w:t>
      </w:r>
      <w:proofErr w:type="spellEnd"/>
      <w:r w:rsidRPr="00195955">
        <w:rPr>
          <w:rFonts w:ascii="Times" w:hAnsi="Times"/>
          <w:sz w:val="24"/>
          <w:szCs w:val="24"/>
        </w:rPr>
        <w:t xml:space="preserve"> protein gradient profiles of Lines 2.49.3 and 9.31.2 demonstrate convergence.  (A</w:t>
      </w:r>
      <w:r w:rsidR="006B4359" w:rsidRPr="00195955">
        <w:rPr>
          <w:rFonts w:ascii="Times" w:hAnsi="Times"/>
          <w:sz w:val="24"/>
          <w:szCs w:val="24"/>
        </w:rPr>
        <w:t>,</w:t>
      </w:r>
      <w:r w:rsidR="0022601C" w:rsidRPr="00195955">
        <w:rPr>
          <w:rFonts w:ascii="Times" w:hAnsi="Times"/>
          <w:sz w:val="24"/>
          <w:szCs w:val="24"/>
        </w:rPr>
        <w:t xml:space="preserve"> </w:t>
      </w:r>
      <w:r w:rsidR="006B4359" w:rsidRPr="00195955">
        <w:rPr>
          <w:rFonts w:ascii="Times" w:hAnsi="Times"/>
          <w:sz w:val="24"/>
          <w:szCs w:val="24"/>
        </w:rPr>
        <w:t>B</w:t>
      </w:r>
      <w:r w:rsidRPr="00195955">
        <w:rPr>
          <w:rFonts w:ascii="Times" w:hAnsi="Times"/>
          <w:sz w:val="24"/>
          <w:szCs w:val="24"/>
        </w:rPr>
        <w:t xml:space="preserve">)  The </w:t>
      </w:r>
      <w:r w:rsidR="006B4359" w:rsidRPr="00195955">
        <w:rPr>
          <w:rFonts w:ascii="Times" w:hAnsi="Times"/>
          <w:sz w:val="24"/>
          <w:szCs w:val="24"/>
        </w:rPr>
        <w:t xml:space="preserve">mean profiles were plotted over absolute length (A) and relative egg length (B).  </w:t>
      </w:r>
    </w:p>
    <w:p w:rsidR="000B75A8" w:rsidRPr="00195955" w:rsidRDefault="006B4359">
      <w:pPr>
        <w:rPr>
          <w:rFonts w:ascii="Times" w:hAnsi="Times"/>
          <w:sz w:val="24"/>
          <w:szCs w:val="24"/>
        </w:rPr>
      </w:pPr>
      <w:r w:rsidRPr="00195955">
        <w:rPr>
          <w:rFonts w:ascii="Times" w:hAnsi="Times"/>
          <w:sz w:val="24"/>
          <w:szCs w:val="24"/>
        </w:rPr>
        <w:t>Fig</w:t>
      </w:r>
      <w:r w:rsidR="00262AF8" w:rsidRPr="00195955">
        <w:rPr>
          <w:rFonts w:ascii="Times" w:hAnsi="Times"/>
          <w:sz w:val="24"/>
          <w:szCs w:val="24"/>
        </w:rPr>
        <w:t xml:space="preserve"> </w:t>
      </w:r>
      <w:r w:rsidRPr="00195955">
        <w:rPr>
          <w:rFonts w:ascii="Times" w:hAnsi="Times"/>
          <w:sz w:val="24"/>
          <w:szCs w:val="24"/>
        </w:rPr>
        <w:t xml:space="preserve">3.  Within-line scaling is lost for embryos from </w:t>
      </w:r>
      <w:r w:rsidR="0022601C" w:rsidRPr="00195955">
        <w:rPr>
          <w:rFonts w:ascii="Times" w:hAnsi="Times"/>
          <w:sz w:val="24"/>
          <w:szCs w:val="24"/>
        </w:rPr>
        <w:t xml:space="preserve">Line 2.49.3.  (A, B) </w:t>
      </w:r>
      <w:r w:rsidRPr="00195955">
        <w:rPr>
          <w:rFonts w:ascii="Times" w:hAnsi="Times"/>
          <w:sz w:val="24"/>
          <w:szCs w:val="24"/>
        </w:rPr>
        <w:t xml:space="preserve">Profile data </w:t>
      </w:r>
      <w:r w:rsidR="00262AF8" w:rsidRPr="00195955">
        <w:rPr>
          <w:rFonts w:ascii="Times" w:hAnsi="Times"/>
          <w:sz w:val="24"/>
          <w:szCs w:val="24"/>
        </w:rPr>
        <w:t>from these embryos were bifur</w:t>
      </w:r>
      <w:r w:rsidR="000B75A8" w:rsidRPr="00195955">
        <w:rPr>
          <w:rFonts w:ascii="Times" w:hAnsi="Times"/>
          <w:sz w:val="24"/>
          <w:szCs w:val="24"/>
        </w:rPr>
        <w:t xml:space="preserve">cated according to egg length plotted over absolute length (A) and relative egg length (B). </w:t>
      </w:r>
    </w:p>
    <w:p w:rsidR="000B75A8" w:rsidRPr="00195955" w:rsidRDefault="00262AF8">
      <w:pPr>
        <w:rPr>
          <w:rFonts w:ascii="Times" w:hAnsi="Times"/>
          <w:sz w:val="24"/>
          <w:szCs w:val="24"/>
        </w:rPr>
      </w:pPr>
      <w:r w:rsidRPr="00195955">
        <w:rPr>
          <w:rFonts w:ascii="Times" w:hAnsi="Times"/>
          <w:sz w:val="24"/>
          <w:szCs w:val="24"/>
        </w:rPr>
        <w:t xml:space="preserve">Fig </w:t>
      </w:r>
      <w:r w:rsidR="000B75A8" w:rsidRPr="00195955">
        <w:rPr>
          <w:rFonts w:ascii="Times" w:hAnsi="Times"/>
          <w:sz w:val="24"/>
          <w:szCs w:val="24"/>
        </w:rPr>
        <w:t xml:space="preserve">4.  Aggregate </w:t>
      </w:r>
      <w:proofErr w:type="spellStart"/>
      <w:r w:rsidR="000B75A8" w:rsidRPr="00195955">
        <w:rPr>
          <w:rFonts w:ascii="Times" w:hAnsi="Times"/>
          <w:sz w:val="24"/>
          <w:szCs w:val="24"/>
        </w:rPr>
        <w:t>Bcd</w:t>
      </w:r>
      <w:proofErr w:type="spellEnd"/>
      <w:r w:rsidR="000B75A8" w:rsidRPr="00195955">
        <w:rPr>
          <w:rFonts w:ascii="Times" w:hAnsi="Times"/>
          <w:sz w:val="24"/>
          <w:szCs w:val="24"/>
        </w:rPr>
        <w:t xml:space="preserve"> fluorescence from mean profiles.  (A) Shown here are the sum of </w:t>
      </w:r>
      <w:proofErr w:type="spellStart"/>
      <w:r w:rsidR="000B75A8" w:rsidRPr="00195955">
        <w:rPr>
          <w:rFonts w:ascii="Times" w:hAnsi="Times"/>
          <w:sz w:val="24"/>
          <w:szCs w:val="24"/>
        </w:rPr>
        <w:t>Bcd</w:t>
      </w:r>
      <w:proofErr w:type="spellEnd"/>
      <w:r w:rsidR="000B75A8" w:rsidRPr="00195955">
        <w:rPr>
          <w:rFonts w:ascii="Times" w:hAnsi="Times"/>
          <w:sz w:val="24"/>
          <w:szCs w:val="24"/>
        </w:rPr>
        <w:t xml:space="preserve"> fluorescence intensities from the mean profiles from Line 2.49.3 (Blue) and Line 9.31.2 (Red).  (A, inset)  </w:t>
      </w:r>
      <w:proofErr w:type="gramStart"/>
      <w:r w:rsidR="000B75A8" w:rsidRPr="00195955">
        <w:rPr>
          <w:rFonts w:ascii="Times" w:hAnsi="Times"/>
          <w:sz w:val="24"/>
          <w:szCs w:val="24"/>
        </w:rPr>
        <w:t>Recorded values of the aggregate intensities.</w:t>
      </w:r>
      <w:proofErr w:type="gramEnd"/>
      <w:r w:rsidR="000B75A8" w:rsidRPr="00195955">
        <w:rPr>
          <w:rFonts w:ascii="Times" w:hAnsi="Times"/>
          <w:sz w:val="24"/>
          <w:szCs w:val="24"/>
        </w:rPr>
        <w:t xml:space="preserve"> </w:t>
      </w:r>
    </w:p>
    <w:p w:rsidR="000B75A8" w:rsidRPr="00195955" w:rsidRDefault="000B75A8">
      <w:pPr>
        <w:rPr>
          <w:rFonts w:ascii="Times" w:hAnsi="Times"/>
          <w:sz w:val="24"/>
          <w:szCs w:val="24"/>
        </w:rPr>
      </w:pPr>
      <w:r w:rsidRPr="00195955">
        <w:rPr>
          <w:rFonts w:ascii="Times" w:hAnsi="Times"/>
          <w:sz w:val="24"/>
          <w:szCs w:val="24"/>
        </w:rPr>
        <w:t>Fig 5.  &lt;Figure Title 2</w:t>
      </w:r>
      <w:r w:rsidR="00AB0268" w:rsidRPr="00195955">
        <w:rPr>
          <w:rFonts w:ascii="Times" w:hAnsi="Times"/>
          <w:sz w:val="24"/>
          <w:szCs w:val="24"/>
        </w:rPr>
        <w:t xml:space="preserve"> – </w:t>
      </w:r>
      <w:proofErr w:type="spellStart"/>
      <w:r w:rsidR="00AB0268" w:rsidRPr="00195955">
        <w:rPr>
          <w:rFonts w:ascii="Times" w:hAnsi="Times"/>
          <w:sz w:val="24"/>
          <w:szCs w:val="24"/>
        </w:rPr>
        <w:t>Hb</w:t>
      </w:r>
      <w:proofErr w:type="spellEnd"/>
      <w:r w:rsidR="00AB0268" w:rsidRPr="00195955">
        <w:rPr>
          <w:rFonts w:ascii="Times" w:hAnsi="Times"/>
          <w:sz w:val="24"/>
          <w:szCs w:val="24"/>
        </w:rPr>
        <w:t xml:space="preserve"> raw data</w:t>
      </w:r>
      <w:r w:rsidRPr="00195955">
        <w:rPr>
          <w:rFonts w:ascii="Times" w:hAnsi="Times"/>
          <w:sz w:val="24"/>
          <w:szCs w:val="24"/>
        </w:rPr>
        <w:t xml:space="preserve">&gt; (A-D)  Shown here are </w:t>
      </w:r>
      <w:r w:rsidR="00DB4D2A" w:rsidRPr="00195955">
        <w:rPr>
          <w:rFonts w:ascii="Times" w:hAnsi="Times"/>
          <w:sz w:val="24"/>
          <w:szCs w:val="24"/>
        </w:rPr>
        <w:t xml:space="preserve">raw Hunchback profiles from fluorescent in situ hybridization in embryos from Line 2.49.3 and 9.31.2 plotted over absolute length (A, C) and relative egg length (B, D). </w:t>
      </w:r>
    </w:p>
    <w:p w:rsidR="00DB4D2A" w:rsidRPr="00195955" w:rsidRDefault="00A21F0F">
      <w:pPr>
        <w:rPr>
          <w:rFonts w:ascii="Times" w:hAnsi="Times"/>
          <w:sz w:val="24"/>
          <w:szCs w:val="24"/>
        </w:rPr>
      </w:pPr>
      <w:r w:rsidRPr="00195955">
        <w:rPr>
          <w:rFonts w:ascii="Times" w:hAnsi="Times"/>
          <w:sz w:val="24"/>
          <w:szCs w:val="24"/>
        </w:rPr>
        <w:t xml:space="preserve">Fig 6.  </w:t>
      </w:r>
      <w:proofErr w:type="gramStart"/>
      <w:r w:rsidR="00AB0268" w:rsidRPr="00195955">
        <w:rPr>
          <w:rFonts w:ascii="Times" w:hAnsi="Times"/>
          <w:sz w:val="24"/>
          <w:szCs w:val="24"/>
        </w:rPr>
        <w:t>Convergence of mean Hunchback profiles are</w:t>
      </w:r>
      <w:proofErr w:type="gramEnd"/>
      <w:r w:rsidR="00AB0268" w:rsidRPr="00195955">
        <w:rPr>
          <w:rFonts w:ascii="Times" w:hAnsi="Times"/>
          <w:sz w:val="24"/>
          <w:szCs w:val="24"/>
        </w:rPr>
        <w:t xml:space="preserve"> indicative of scaling</w:t>
      </w:r>
      <w:r w:rsidRPr="00195955">
        <w:rPr>
          <w:rFonts w:ascii="Times" w:hAnsi="Times"/>
          <w:sz w:val="24"/>
          <w:szCs w:val="24"/>
        </w:rPr>
        <w:t>.  (A</w:t>
      </w:r>
      <w:r w:rsidR="0022601C" w:rsidRPr="00195955">
        <w:rPr>
          <w:rFonts w:ascii="Times" w:hAnsi="Times"/>
          <w:sz w:val="24"/>
          <w:szCs w:val="24"/>
        </w:rPr>
        <w:t>, B</w:t>
      </w:r>
      <w:r w:rsidRPr="00195955">
        <w:rPr>
          <w:rFonts w:ascii="Times" w:hAnsi="Times"/>
          <w:sz w:val="24"/>
          <w:szCs w:val="24"/>
        </w:rPr>
        <w:t>)  Shown here are mean profiles from Hunchback in situ data plotted over absolute length (A) and relative egg length (B).</w:t>
      </w:r>
    </w:p>
    <w:p w:rsidR="004E6587" w:rsidRPr="00195955" w:rsidRDefault="00A21F0F">
      <w:pPr>
        <w:rPr>
          <w:rFonts w:ascii="Times" w:hAnsi="Times"/>
          <w:sz w:val="24"/>
          <w:szCs w:val="24"/>
        </w:rPr>
      </w:pPr>
      <w:r w:rsidRPr="00195955">
        <w:rPr>
          <w:rFonts w:ascii="Times" w:hAnsi="Times"/>
          <w:sz w:val="24"/>
          <w:szCs w:val="24"/>
        </w:rPr>
        <w:lastRenderedPageBreak/>
        <w:t xml:space="preserve">Fig 7.  </w:t>
      </w:r>
      <w:proofErr w:type="spellStart"/>
      <w:r w:rsidR="0022601C" w:rsidRPr="00195955">
        <w:rPr>
          <w:rFonts w:ascii="Times" w:hAnsi="Times"/>
          <w:sz w:val="24"/>
          <w:szCs w:val="24"/>
        </w:rPr>
        <w:t>Bicoid</w:t>
      </w:r>
      <w:proofErr w:type="spellEnd"/>
      <w:r w:rsidR="0022601C" w:rsidRPr="00195955">
        <w:rPr>
          <w:rFonts w:ascii="Times" w:hAnsi="Times"/>
          <w:sz w:val="24"/>
          <w:szCs w:val="24"/>
        </w:rPr>
        <w:t xml:space="preserve"> mRNA fluorescent in situ hybridization in Lines 2.49.3 and 9.31.2 reveal disparities in distribution of mater</w:t>
      </w:r>
      <w:r w:rsidR="00B0513A" w:rsidRPr="00195955">
        <w:rPr>
          <w:rFonts w:ascii="Times" w:hAnsi="Times"/>
          <w:sz w:val="24"/>
          <w:szCs w:val="24"/>
        </w:rPr>
        <w:t>nally deposited products.  (A) S</w:t>
      </w:r>
      <w:r w:rsidR="0022601C" w:rsidRPr="00195955">
        <w:rPr>
          <w:rFonts w:ascii="Times" w:hAnsi="Times"/>
          <w:sz w:val="24"/>
          <w:szCs w:val="24"/>
        </w:rPr>
        <w:t>hown here are</w:t>
      </w:r>
      <w:r w:rsidR="00B0513A" w:rsidRPr="00195955">
        <w:rPr>
          <w:rFonts w:ascii="Times" w:hAnsi="Times"/>
          <w:sz w:val="24"/>
          <w:szCs w:val="24"/>
        </w:rPr>
        <w:t xml:space="preserve"> raw </w:t>
      </w:r>
      <w:proofErr w:type="spellStart"/>
      <w:r w:rsidR="00B0513A" w:rsidRPr="00195955">
        <w:rPr>
          <w:rFonts w:ascii="Times" w:hAnsi="Times"/>
          <w:sz w:val="24"/>
          <w:szCs w:val="24"/>
        </w:rPr>
        <w:t>immunofluorescent</w:t>
      </w:r>
      <w:proofErr w:type="spellEnd"/>
      <w:r w:rsidR="00B0513A" w:rsidRPr="00195955">
        <w:rPr>
          <w:rFonts w:ascii="Times" w:hAnsi="Times"/>
          <w:sz w:val="24"/>
          <w:szCs w:val="24"/>
        </w:rPr>
        <w:t xml:space="preserve"> images of </w:t>
      </w:r>
      <w:proofErr w:type="spellStart"/>
      <w:r w:rsidR="00B0513A" w:rsidRPr="00195955">
        <w:rPr>
          <w:rFonts w:ascii="Times" w:hAnsi="Times"/>
          <w:sz w:val="24"/>
          <w:szCs w:val="24"/>
        </w:rPr>
        <w:t>Bicoid</w:t>
      </w:r>
      <w:proofErr w:type="spellEnd"/>
      <w:r w:rsidR="00B0513A" w:rsidRPr="00195955">
        <w:rPr>
          <w:rFonts w:ascii="Times" w:hAnsi="Times"/>
          <w:sz w:val="24"/>
          <w:szCs w:val="24"/>
        </w:rPr>
        <w:t xml:space="preserve"> mRNA in early embryos; contours outlining the embryo (Green), specific signal (Blue) and posterio</w:t>
      </w:r>
      <w:r w:rsidR="004E6587" w:rsidRPr="00195955">
        <w:rPr>
          <w:rFonts w:ascii="Times" w:hAnsi="Times"/>
          <w:sz w:val="24"/>
          <w:szCs w:val="24"/>
        </w:rPr>
        <w:t>r reciprocal (Red) are overlaid.  (</w:t>
      </w:r>
      <w:proofErr w:type="gramStart"/>
      <w:r w:rsidR="004E6587" w:rsidRPr="00195955">
        <w:rPr>
          <w:rFonts w:ascii="Times" w:hAnsi="Times"/>
          <w:sz w:val="24"/>
          <w:szCs w:val="24"/>
        </w:rPr>
        <w:t>see</w:t>
      </w:r>
      <w:proofErr w:type="gramEnd"/>
      <w:r w:rsidR="004E6587" w:rsidRPr="00195955">
        <w:rPr>
          <w:rFonts w:ascii="Times" w:hAnsi="Times"/>
          <w:sz w:val="24"/>
          <w:szCs w:val="24"/>
        </w:rPr>
        <w:t xml:space="preserve"> text)</w:t>
      </w:r>
    </w:p>
    <w:p w:rsidR="00E644C4" w:rsidRPr="00195955" w:rsidRDefault="00B36DFD">
      <w:pPr>
        <w:rPr>
          <w:rFonts w:ascii="Times" w:hAnsi="Times"/>
          <w:sz w:val="24"/>
          <w:szCs w:val="24"/>
        </w:rPr>
      </w:pPr>
      <w:r w:rsidRPr="00195955">
        <w:rPr>
          <w:rFonts w:ascii="Times" w:hAnsi="Times"/>
          <w:sz w:val="24"/>
          <w:szCs w:val="24"/>
        </w:rPr>
        <w:t xml:space="preserve">Fig 8.  </w:t>
      </w:r>
      <w:proofErr w:type="spellStart"/>
      <w:r w:rsidRPr="00195955">
        <w:rPr>
          <w:rFonts w:ascii="Times" w:hAnsi="Times"/>
          <w:sz w:val="24"/>
          <w:szCs w:val="24"/>
        </w:rPr>
        <w:t>Bicoid</w:t>
      </w:r>
      <w:proofErr w:type="spellEnd"/>
      <w:r w:rsidRPr="00195955">
        <w:rPr>
          <w:rFonts w:ascii="Times" w:hAnsi="Times"/>
          <w:sz w:val="24"/>
          <w:szCs w:val="24"/>
        </w:rPr>
        <w:t xml:space="preserve"> mRNA intensity is correlated with embryo size.  (A)  Shown here </w:t>
      </w:r>
      <w:proofErr w:type="gramStart"/>
      <w:r w:rsidRPr="00195955">
        <w:rPr>
          <w:rFonts w:ascii="Times" w:hAnsi="Times"/>
          <w:sz w:val="24"/>
          <w:szCs w:val="24"/>
        </w:rPr>
        <w:t>are</w:t>
      </w:r>
      <w:proofErr w:type="gramEnd"/>
      <w:r w:rsidRPr="00195955">
        <w:rPr>
          <w:rFonts w:ascii="Times" w:hAnsi="Times"/>
          <w:sz w:val="24"/>
          <w:szCs w:val="24"/>
        </w:rPr>
        <w:t xml:space="preserve"> aggregated fluorescence intensity values of </w:t>
      </w:r>
      <w:proofErr w:type="spellStart"/>
      <w:r w:rsidRPr="00195955">
        <w:rPr>
          <w:rFonts w:ascii="Times" w:hAnsi="Times"/>
          <w:sz w:val="24"/>
          <w:szCs w:val="24"/>
        </w:rPr>
        <w:t>Bcd</w:t>
      </w:r>
      <w:proofErr w:type="spellEnd"/>
      <w:r w:rsidRPr="00195955">
        <w:rPr>
          <w:rFonts w:ascii="Times" w:hAnsi="Times"/>
          <w:sz w:val="24"/>
          <w:szCs w:val="24"/>
        </w:rPr>
        <w:t xml:space="preserve"> mRNA in early embryos plotted over egg length (A) and estimated egg volume (B).  [Also shown here are previously published intensity values from similar lines (</w:t>
      </w:r>
      <w:proofErr w:type="spellStart"/>
      <w:proofErr w:type="gramStart"/>
      <w:r w:rsidRPr="00195955">
        <w:rPr>
          <w:rFonts w:ascii="Times" w:hAnsi="Times"/>
          <w:sz w:val="24"/>
          <w:szCs w:val="24"/>
        </w:rPr>
        <w:t>tbd</w:t>
      </w:r>
      <w:proofErr w:type="spellEnd"/>
      <w:proofErr w:type="gramEnd"/>
      <w:r w:rsidRPr="00195955">
        <w:rPr>
          <w:rFonts w:ascii="Times" w:hAnsi="Times"/>
          <w:sz w:val="24"/>
          <w:szCs w:val="24"/>
        </w:rPr>
        <w:t xml:space="preserve">, will have to convert to relative dose or convert from intensity </w:t>
      </w:r>
      <w:r w:rsidR="00E644C4" w:rsidRPr="00195955">
        <w:rPr>
          <w:rFonts w:ascii="Times" w:hAnsi="Times"/>
          <w:sz w:val="24"/>
          <w:szCs w:val="24"/>
        </w:rPr>
        <w:t xml:space="preserve">to relative dose to intensity via 2 std curves)]. </w:t>
      </w:r>
    </w:p>
    <w:p w:rsidR="00E644C4" w:rsidRPr="00195955" w:rsidRDefault="000B637E">
      <w:pPr>
        <w:rPr>
          <w:rFonts w:ascii="Times" w:hAnsi="Times"/>
          <w:sz w:val="24"/>
          <w:szCs w:val="24"/>
        </w:rPr>
      </w:pPr>
      <w:r w:rsidRPr="00195955">
        <w:rPr>
          <w:rFonts w:ascii="Times" w:hAnsi="Times"/>
          <w:sz w:val="24"/>
          <w:szCs w:val="24"/>
        </w:rPr>
        <w:t xml:space="preserve">Fig 9.  </w:t>
      </w:r>
      <w:proofErr w:type="spellStart"/>
      <w:r w:rsidRPr="00195955">
        <w:rPr>
          <w:rFonts w:ascii="Times" w:hAnsi="Times"/>
          <w:sz w:val="24"/>
          <w:szCs w:val="24"/>
        </w:rPr>
        <w:t>Bicoid</w:t>
      </w:r>
      <w:proofErr w:type="spellEnd"/>
      <w:r w:rsidRPr="00195955">
        <w:rPr>
          <w:rFonts w:ascii="Times" w:hAnsi="Times"/>
          <w:sz w:val="24"/>
          <w:szCs w:val="24"/>
        </w:rPr>
        <w:t xml:space="preserve"> mRNA contour area is significantly larger in Line 2.49.3.  (A</w:t>
      </w:r>
      <w:r w:rsidR="00C9240B" w:rsidRPr="00195955">
        <w:rPr>
          <w:rFonts w:ascii="Times" w:hAnsi="Times"/>
          <w:sz w:val="24"/>
          <w:szCs w:val="24"/>
        </w:rPr>
        <w:t xml:space="preserve">-C) Shown here are the total areas </w:t>
      </w:r>
      <w:r w:rsidRPr="00195955">
        <w:rPr>
          <w:rFonts w:ascii="Times" w:hAnsi="Times"/>
          <w:sz w:val="24"/>
          <w:szCs w:val="24"/>
        </w:rPr>
        <w:t>from th</w:t>
      </w:r>
      <w:r w:rsidR="00C23987" w:rsidRPr="00195955">
        <w:rPr>
          <w:rFonts w:ascii="Times" w:hAnsi="Times"/>
          <w:sz w:val="24"/>
          <w:szCs w:val="24"/>
        </w:rPr>
        <w:t xml:space="preserve">e </w:t>
      </w:r>
      <w:proofErr w:type="spellStart"/>
      <w:r w:rsidR="00C23987" w:rsidRPr="00195955">
        <w:rPr>
          <w:rFonts w:ascii="Times" w:hAnsi="Times"/>
          <w:sz w:val="24"/>
          <w:szCs w:val="24"/>
        </w:rPr>
        <w:t>Bicoid</w:t>
      </w:r>
      <w:proofErr w:type="spellEnd"/>
      <w:r w:rsidR="00C23987" w:rsidRPr="00195955">
        <w:rPr>
          <w:rFonts w:ascii="Times" w:hAnsi="Times"/>
          <w:sz w:val="24"/>
          <w:szCs w:val="24"/>
        </w:rPr>
        <w:t xml:space="preserve"> in situ hybridization </w:t>
      </w:r>
      <w:r w:rsidR="00C9240B" w:rsidRPr="00195955">
        <w:rPr>
          <w:rFonts w:ascii="Times" w:hAnsi="Times"/>
          <w:sz w:val="24"/>
          <w:szCs w:val="24"/>
        </w:rPr>
        <w:t xml:space="preserve">specific signal bounded by calculated contour lines plotted over egg length (A), estimated egg volume (B), and Egg Area[dimensions can be directly compared; functionally meaningless] (C).  </w:t>
      </w:r>
    </w:p>
    <w:p w:rsidR="008B0B27" w:rsidRPr="00195955" w:rsidRDefault="008B0B27">
      <w:pPr>
        <w:rPr>
          <w:rFonts w:ascii="Times" w:hAnsi="Times"/>
          <w:sz w:val="24"/>
          <w:szCs w:val="24"/>
        </w:rPr>
      </w:pPr>
      <w:r w:rsidRPr="00195955">
        <w:rPr>
          <w:rFonts w:ascii="Times" w:hAnsi="Times"/>
          <w:sz w:val="24"/>
          <w:szCs w:val="24"/>
        </w:rPr>
        <w:t>Fig S1.  &lt;Figure Title 3 – Genomic Sequencing Data</w:t>
      </w:r>
      <w:proofErr w:type="gramStart"/>
      <w:r w:rsidRPr="00195955">
        <w:rPr>
          <w:rFonts w:ascii="Times" w:hAnsi="Times"/>
          <w:sz w:val="24"/>
          <w:szCs w:val="24"/>
        </w:rPr>
        <w:t>&gt;  TBD</w:t>
      </w:r>
      <w:proofErr w:type="gramEnd"/>
    </w:p>
    <w:p w:rsidR="008B0B27" w:rsidRPr="00195955" w:rsidRDefault="008B0B27">
      <w:pPr>
        <w:rPr>
          <w:rFonts w:ascii="Times" w:hAnsi="Times"/>
          <w:sz w:val="24"/>
          <w:szCs w:val="24"/>
        </w:rPr>
      </w:pPr>
      <w:r w:rsidRPr="00195955">
        <w:rPr>
          <w:rFonts w:ascii="Times" w:hAnsi="Times"/>
          <w:sz w:val="24"/>
          <w:szCs w:val="24"/>
        </w:rPr>
        <w:t>Fig S2. &lt;Figure Title 4 - Cuticle&gt; TBD</w:t>
      </w:r>
    </w:p>
    <w:p w:rsidR="008B0B27" w:rsidRPr="00195955" w:rsidRDefault="008B0B27">
      <w:pPr>
        <w:rPr>
          <w:rFonts w:ascii="Times" w:hAnsi="Times"/>
          <w:sz w:val="24"/>
          <w:szCs w:val="24"/>
        </w:rPr>
      </w:pPr>
      <w:proofErr w:type="gramStart"/>
      <w:r w:rsidRPr="00195955">
        <w:rPr>
          <w:rFonts w:ascii="Times" w:hAnsi="Times"/>
          <w:sz w:val="24"/>
          <w:szCs w:val="24"/>
        </w:rPr>
        <w:t>Fig S3 &lt;Figure Title 5 – Even-</w:t>
      </w:r>
      <w:r w:rsidR="00C62CB2" w:rsidRPr="00195955">
        <w:rPr>
          <w:rFonts w:ascii="Times" w:hAnsi="Times"/>
          <w:sz w:val="24"/>
          <w:szCs w:val="24"/>
        </w:rPr>
        <w:t xml:space="preserve">skipped&gt; </w:t>
      </w:r>
      <w:r w:rsidRPr="00195955">
        <w:rPr>
          <w:rFonts w:ascii="Times" w:hAnsi="Times"/>
          <w:sz w:val="24"/>
          <w:szCs w:val="24"/>
        </w:rPr>
        <w:t>Eve data – C. Miles.</w:t>
      </w:r>
      <w:proofErr w:type="gramEnd"/>
      <w:r w:rsidRPr="00195955">
        <w:rPr>
          <w:rFonts w:ascii="Times" w:hAnsi="Times"/>
          <w:sz w:val="24"/>
          <w:szCs w:val="24"/>
        </w:rPr>
        <w:t xml:space="preserve">  [Can be moved to main section or cut entirely, </w:t>
      </w:r>
      <w:proofErr w:type="spellStart"/>
      <w:proofErr w:type="gramStart"/>
      <w:r w:rsidRPr="00195955">
        <w:rPr>
          <w:rFonts w:ascii="Times" w:hAnsi="Times"/>
          <w:sz w:val="24"/>
          <w:szCs w:val="24"/>
        </w:rPr>
        <w:t>tbd</w:t>
      </w:r>
      <w:proofErr w:type="spellEnd"/>
      <w:proofErr w:type="gramEnd"/>
      <w:r w:rsidRPr="00195955">
        <w:rPr>
          <w:rFonts w:ascii="Times" w:hAnsi="Times"/>
          <w:sz w:val="24"/>
          <w:szCs w:val="24"/>
        </w:rPr>
        <w:t xml:space="preserve">].  </w:t>
      </w:r>
    </w:p>
    <w:p w:rsidR="00E644C4" w:rsidRPr="00195955" w:rsidRDefault="00E644C4">
      <w:pPr>
        <w:rPr>
          <w:rFonts w:ascii="Times" w:hAnsi="Times"/>
          <w:sz w:val="24"/>
          <w:szCs w:val="24"/>
        </w:rPr>
      </w:pPr>
    </w:p>
    <w:sectPr w:rsidR="00E644C4" w:rsidRPr="00195955" w:rsidSect="0027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249CE"/>
    <w:rsid w:val="00036A12"/>
    <w:rsid w:val="00056E2E"/>
    <w:rsid w:val="00077631"/>
    <w:rsid w:val="00097FC0"/>
    <w:rsid w:val="000B637E"/>
    <w:rsid w:val="000B75A8"/>
    <w:rsid w:val="000D3255"/>
    <w:rsid w:val="000E26F0"/>
    <w:rsid w:val="00106631"/>
    <w:rsid w:val="00115FC2"/>
    <w:rsid w:val="0011708E"/>
    <w:rsid w:val="00130A7D"/>
    <w:rsid w:val="00167F17"/>
    <w:rsid w:val="00195955"/>
    <w:rsid w:val="00197975"/>
    <w:rsid w:val="001C347F"/>
    <w:rsid w:val="00205B27"/>
    <w:rsid w:val="0022601C"/>
    <w:rsid w:val="00254885"/>
    <w:rsid w:val="00262AF8"/>
    <w:rsid w:val="0027251C"/>
    <w:rsid w:val="002931A4"/>
    <w:rsid w:val="002B6F94"/>
    <w:rsid w:val="002E10D2"/>
    <w:rsid w:val="00313C92"/>
    <w:rsid w:val="003276DC"/>
    <w:rsid w:val="003322BA"/>
    <w:rsid w:val="003570DE"/>
    <w:rsid w:val="003D47AB"/>
    <w:rsid w:val="003E15C6"/>
    <w:rsid w:val="003E3D83"/>
    <w:rsid w:val="003F161F"/>
    <w:rsid w:val="003F423A"/>
    <w:rsid w:val="00407651"/>
    <w:rsid w:val="00420025"/>
    <w:rsid w:val="0042282C"/>
    <w:rsid w:val="00451D25"/>
    <w:rsid w:val="004D0905"/>
    <w:rsid w:val="004E6587"/>
    <w:rsid w:val="00537517"/>
    <w:rsid w:val="00564065"/>
    <w:rsid w:val="005766B6"/>
    <w:rsid w:val="005904DA"/>
    <w:rsid w:val="005C63A1"/>
    <w:rsid w:val="005E7D9D"/>
    <w:rsid w:val="00656ADD"/>
    <w:rsid w:val="0069202C"/>
    <w:rsid w:val="00697194"/>
    <w:rsid w:val="006B174C"/>
    <w:rsid w:val="006B4359"/>
    <w:rsid w:val="006C3EBC"/>
    <w:rsid w:val="00753D30"/>
    <w:rsid w:val="007540DC"/>
    <w:rsid w:val="007657F0"/>
    <w:rsid w:val="00782733"/>
    <w:rsid w:val="007E47A9"/>
    <w:rsid w:val="008056CE"/>
    <w:rsid w:val="008270EB"/>
    <w:rsid w:val="0083305B"/>
    <w:rsid w:val="0086487B"/>
    <w:rsid w:val="008B0B27"/>
    <w:rsid w:val="008E18CC"/>
    <w:rsid w:val="008F565A"/>
    <w:rsid w:val="00900854"/>
    <w:rsid w:val="009111B2"/>
    <w:rsid w:val="009A329A"/>
    <w:rsid w:val="009A4F36"/>
    <w:rsid w:val="009D633E"/>
    <w:rsid w:val="00A00C84"/>
    <w:rsid w:val="00A21F0F"/>
    <w:rsid w:val="00A655C2"/>
    <w:rsid w:val="00AB0268"/>
    <w:rsid w:val="00AE11E0"/>
    <w:rsid w:val="00B0513A"/>
    <w:rsid w:val="00B21E96"/>
    <w:rsid w:val="00B36DFD"/>
    <w:rsid w:val="00C13B13"/>
    <w:rsid w:val="00C23987"/>
    <w:rsid w:val="00C449FB"/>
    <w:rsid w:val="00C62CB2"/>
    <w:rsid w:val="00C86BFB"/>
    <w:rsid w:val="00C9240B"/>
    <w:rsid w:val="00CA700F"/>
    <w:rsid w:val="00D17AE1"/>
    <w:rsid w:val="00DB4D2A"/>
    <w:rsid w:val="00DC7564"/>
    <w:rsid w:val="00DE5E29"/>
    <w:rsid w:val="00E25A8A"/>
    <w:rsid w:val="00E50133"/>
    <w:rsid w:val="00E534FC"/>
    <w:rsid w:val="00E644C4"/>
    <w:rsid w:val="00E84EDE"/>
    <w:rsid w:val="00EA337E"/>
    <w:rsid w:val="00EA6B84"/>
    <w:rsid w:val="00ED4241"/>
    <w:rsid w:val="00EF71B4"/>
    <w:rsid w:val="00F26F84"/>
    <w:rsid w:val="00F30BAD"/>
    <w:rsid w:val="00F44271"/>
    <w:rsid w:val="00F76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2C"/>
    <w:pPr>
      <w:ind w:left="720"/>
      <w:contextualSpacing/>
    </w:pPr>
  </w:style>
  <w:style w:type="paragraph" w:styleId="BalloonText">
    <w:name w:val="Balloon Text"/>
    <w:basedOn w:val="Normal"/>
    <w:link w:val="BalloonTextChar"/>
    <w:uiPriority w:val="99"/>
    <w:semiHidden/>
    <w:unhideWhenUsed/>
    <w:rsid w:val="0031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2C"/>
    <w:pPr>
      <w:ind w:left="720"/>
      <w:contextualSpacing/>
    </w:pPr>
  </w:style>
  <w:style w:type="paragraph" w:styleId="BalloonText">
    <w:name w:val="Balloon Text"/>
    <w:basedOn w:val="Normal"/>
    <w:link w:val="BalloonTextChar"/>
    <w:uiPriority w:val="99"/>
    <w:semiHidden/>
    <w:unhideWhenUsed/>
    <w:rsid w:val="0031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1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21A31-BA61-4241-93BC-4834EE47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8</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CCHMC</dc:creator>
  <cp:lastModifiedBy>CCHMC</cp:lastModifiedBy>
  <cp:revision>33</cp:revision>
  <cp:lastPrinted>2013-03-28T17:43:00Z</cp:lastPrinted>
  <dcterms:created xsi:type="dcterms:W3CDTF">2013-03-28T14:06:00Z</dcterms:created>
  <dcterms:modified xsi:type="dcterms:W3CDTF">2013-03-29T22:16:00Z</dcterms:modified>
</cp:coreProperties>
</file>