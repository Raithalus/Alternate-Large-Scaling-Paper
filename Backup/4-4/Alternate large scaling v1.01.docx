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C73BC" w14:textId="77777777" w:rsidR="007E4E2C" w:rsidRDefault="007E4E2C" w:rsidP="00F827BB">
      <w:pPr>
        <w:spacing w:line="480" w:lineRule="auto"/>
        <w:rPr>
          <w:rFonts w:ascii="Times" w:hAnsi="Times"/>
          <w:b/>
          <w:sz w:val="24"/>
          <w:szCs w:val="24"/>
        </w:rPr>
      </w:pPr>
    </w:p>
    <w:p w14:paraId="2533699F" w14:textId="56000866" w:rsidR="00B94C83" w:rsidRDefault="00280CC6" w:rsidP="00424CE0">
      <w:pPr>
        <w:spacing w:line="480" w:lineRule="auto"/>
        <w:jc w:val="center"/>
        <w:rPr>
          <w:rFonts w:ascii="Times" w:hAnsi="Times"/>
          <w:b/>
          <w:sz w:val="24"/>
          <w:szCs w:val="24"/>
        </w:rPr>
      </w:pPr>
      <w:r>
        <w:rPr>
          <w:rFonts w:ascii="Times" w:hAnsi="Times"/>
          <w:b/>
          <w:sz w:val="24"/>
          <w:szCs w:val="24"/>
        </w:rPr>
        <w:t xml:space="preserve">Adjusting </w:t>
      </w:r>
      <w:r w:rsidR="001A42C3">
        <w:rPr>
          <w:rFonts w:ascii="Times" w:hAnsi="Times"/>
          <w:b/>
          <w:sz w:val="24"/>
          <w:szCs w:val="24"/>
        </w:rPr>
        <w:t>shape</w:t>
      </w:r>
      <w:r w:rsidR="0072492A">
        <w:rPr>
          <w:rFonts w:ascii="Times" w:hAnsi="Times"/>
          <w:b/>
          <w:sz w:val="24"/>
          <w:szCs w:val="24"/>
        </w:rPr>
        <w:t xml:space="preserve"> </w:t>
      </w:r>
      <w:r w:rsidR="00002CC8">
        <w:rPr>
          <w:rFonts w:ascii="Times" w:hAnsi="Times"/>
          <w:b/>
          <w:sz w:val="24"/>
          <w:szCs w:val="24"/>
        </w:rPr>
        <w:t>characteristics</w:t>
      </w:r>
      <w:r w:rsidR="0072492A">
        <w:rPr>
          <w:rFonts w:ascii="Times" w:hAnsi="Times"/>
          <w:b/>
          <w:sz w:val="24"/>
          <w:szCs w:val="24"/>
        </w:rPr>
        <w:t xml:space="preserve"> of the </w:t>
      </w:r>
      <w:proofErr w:type="spellStart"/>
      <w:r w:rsidR="0072492A">
        <w:rPr>
          <w:rFonts w:ascii="Times" w:hAnsi="Times"/>
          <w:b/>
          <w:sz w:val="24"/>
          <w:szCs w:val="24"/>
        </w:rPr>
        <w:t>Bicoid</w:t>
      </w:r>
      <w:proofErr w:type="spellEnd"/>
      <w:r w:rsidR="0072492A">
        <w:rPr>
          <w:rFonts w:ascii="Times" w:hAnsi="Times"/>
          <w:b/>
          <w:sz w:val="24"/>
          <w:szCs w:val="24"/>
        </w:rPr>
        <w:t xml:space="preserve"> gradient profile </w:t>
      </w:r>
      <w:r w:rsidR="00002CC8">
        <w:rPr>
          <w:rFonts w:ascii="Times" w:hAnsi="Times"/>
          <w:b/>
          <w:sz w:val="24"/>
          <w:szCs w:val="24"/>
        </w:rPr>
        <w:t>for</w:t>
      </w:r>
      <w:r w:rsidR="0072492A">
        <w:rPr>
          <w:rFonts w:ascii="Times" w:hAnsi="Times"/>
          <w:b/>
          <w:sz w:val="24"/>
          <w:szCs w:val="24"/>
        </w:rPr>
        <w:t xml:space="preserve"> scaling</w:t>
      </w:r>
    </w:p>
    <w:p w14:paraId="24A1C6DF" w14:textId="730781E4" w:rsidR="007E4E2C" w:rsidRPr="007E4E2C" w:rsidRDefault="0072492A" w:rsidP="007E4E2C">
      <w:pPr>
        <w:spacing w:line="480" w:lineRule="auto"/>
        <w:jc w:val="center"/>
        <w:rPr>
          <w:rFonts w:ascii="Times" w:hAnsi="Times"/>
          <w:b/>
          <w:sz w:val="24"/>
          <w:szCs w:val="24"/>
        </w:rPr>
      </w:pPr>
      <w:proofErr w:type="gramStart"/>
      <w:r>
        <w:rPr>
          <w:rFonts w:ascii="Times" w:hAnsi="Times"/>
          <w:b/>
          <w:sz w:val="24"/>
          <w:szCs w:val="24"/>
        </w:rPr>
        <w:t>in</w:t>
      </w:r>
      <w:proofErr w:type="gramEnd"/>
      <w:r>
        <w:rPr>
          <w:rFonts w:ascii="Times" w:hAnsi="Times"/>
          <w:b/>
          <w:sz w:val="24"/>
          <w:szCs w:val="24"/>
        </w:rPr>
        <w:t xml:space="preserve"> </w:t>
      </w:r>
      <w:r w:rsidR="00B94C83">
        <w:rPr>
          <w:rFonts w:ascii="Times" w:hAnsi="Times"/>
          <w:b/>
          <w:sz w:val="24"/>
          <w:szCs w:val="24"/>
        </w:rPr>
        <w:t xml:space="preserve">a </w:t>
      </w:r>
      <w:r w:rsidR="00EB6325">
        <w:rPr>
          <w:rFonts w:ascii="Times" w:hAnsi="Times"/>
          <w:b/>
          <w:sz w:val="24"/>
          <w:szCs w:val="24"/>
        </w:rPr>
        <w:t>selected</w:t>
      </w:r>
      <w:r w:rsidR="00EB6325" w:rsidRPr="0072492A">
        <w:rPr>
          <w:rFonts w:ascii="Times" w:hAnsi="Times"/>
          <w:b/>
          <w:sz w:val="24"/>
          <w:szCs w:val="24"/>
        </w:rPr>
        <w:t xml:space="preserve"> </w:t>
      </w:r>
      <w:r w:rsidR="00EB6325">
        <w:rPr>
          <w:rFonts w:ascii="Times" w:hAnsi="Times"/>
          <w:b/>
          <w:sz w:val="24"/>
          <w:szCs w:val="24"/>
        </w:rPr>
        <w:t xml:space="preserve">line of </w:t>
      </w:r>
      <w:r w:rsidR="00B94C83">
        <w:rPr>
          <w:rFonts w:ascii="Times" w:hAnsi="Times"/>
          <w:b/>
          <w:sz w:val="24"/>
          <w:szCs w:val="24"/>
        </w:rPr>
        <w:t>Drosophila melanogaster</w:t>
      </w:r>
      <w:r w:rsidR="00002CC8">
        <w:rPr>
          <w:rFonts w:ascii="Times" w:hAnsi="Times"/>
          <w:b/>
          <w:sz w:val="24"/>
          <w:szCs w:val="24"/>
        </w:rPr>
        <w:t xml:space="preserve"> </w:t>
      </w:r>
    </w:p>
    <w:p w14:paraId="3DA43A72" w14:textId="77777777" w:rsidR="007E4E2C" w:rsidRDefault="007E4E2C">
      <w:pPr>
        <w:rPr>
          <w:rFonts w:ascii="Times" w:hAnsi="Times"/>
          <w:sz w:val="24"/>
          <w:szCs w:val="24"/>
        </w:rPr>
      </w:pPr>
    </w:p>
    <w:p w14:paraId="651C3BA4" w14:textId="77777777" w:rsidR="007E4E2C" w:rsidRDefault="007E4E2C">
      <w:pPr>
        <w:rPr>
          <w:rFonts w:ascii="Times" w:hAnsi="Times"/>
          <w:sz w:val="24"/>
          <w:szCs w:val="24"/>
        </w:rPr>
      </w:pPr>
    </w:p>
    <w:p w14:paraId="60630E97" w14:textId="5D62F5DE" w:rsidR="007E4E2C" w:rsidRDefault="007E4E2C" w:rsidP="007E4E2C">
      <w:pPr>
        <w:jc w:val="center"/>
        <w:rPr>
          <w:rFonts w:ascii="Times" w:hAnsi="Times"/>
          <w:sz w:val="24"/>
          <w:szCs w:val="24"/>
        </w:rPr>
      </w:pPr>
      <w:r>
        <w:rPr>
          <w:rFonts w:ascii="Times" w:hAnsi="Times"/>
          <w:sz w:val="24"/>
          <w:szCs w:val="24"/>
        </w:rPr>
        <w:t>David Cheung</w:t>
      </w:r>
      <w:r w:rsidR="0029652D">
        <w:rPr>
          <w:rFonts w:ascii="Times" w:hAnsi="Times"/>
          <w:sz w:val="24"/>
          <w:szCs w:val="24"/>
        </w:rPr>
        <w:t xml:space="preserve"> </w:t>
      </w:r>
      <w:r w:rsidR="0029652D" w:rsidRPr="0029652D">
        <w:rPr>
          <w:rFonts w:ascii="Times" w:hAnsi="Times"/>
          <w:sz w:val="24"/>
          <w:szCs w:val="24"/>
          <w:vertAlign w:val="superscript"/>
        </w:rPr>
        <w:t>1</w:t>
      </w:r>
      <w:r>
        <w:rPr>
          <w:rFonts w:ascii="Times" w:hAnsi="Times"/>
          <w:sz w:val="24"/>
          <w:szCs w:val="24"/>
        </w:rPr>
        <w:t>, Cecelia Miles</w:t>
      </w:r>
      <w:r w:rsidR="0029652D">
        <w:rPr>
          <w:rFonts w:ascii="Times" w:hAnsi="Times"/>
          <w:sz w:val="24"/>
          <w:szCs w:val="24"/>
        </w:rPr>
        <w:t xml:space="preserve"> </w:t>
      </w:r>
      <w:r w:rsidR="0029652D" w:rsidRPr="0029652D">
        <w:rPr>
          <w:rFonts w:ascii="Times" w:hAnsi="Times"/>
          <w:sz w:val="24"/>
          <w:szCs w:val="24"/>
          <w:vertAlign w:val="superscript"/>
        </w:rPr>
        <w:t>3</w:t>
      </w:r>
      <w:r>
        <w:rPr>
          <w:rFonts w:ascii="Times" w:hAnsi="Times"/>
          <w:sz w:val="24"/>
          <w:szCs w:val="24"/>
        </w:rPr>
        <w:t xml:space="preserve">, Martin </w:t>
      </w:r>
      <w:proofErr w:type="spellStart"/>
      <w:r>
        <w:rPr>
          <w:rFonts w:ascii="Times" w:hAnsi="Times"/>
          <w:sz w:val="24"/>
          <w:szCs w:val="24"/>
        </w:rPr>
        <w:t>Kreitman</w:t>
      </w:r>
      <w:proofErr w:type="spellEnd"/>
      <w:r w:rsidR="0029652D">
        <w:rPr>
          <w:rFonts w:ascii="Times" w:hAnsi="Times"/>
          <w:sz w:val="24"/>
          <w:szCs w:val="24"/>
        </w:rPr>
        <w:t xml:space="preserve"> </w:t>
      </w:r>
      <w:r w:rsidR="0029652D" w:rsidRPr="0029652D">
        <w:rPr>
          <w:rFonts w:ascii="Times" w:hAnsi="Times"/>
          <w:sz w:val="24"/>
          <w:szCs w:val="24"/>
          <w:vertAlign w:val="superscript"/>
        </w:rPr>
        <w:t>4</w:t>
      </w:r>
      <w:r w:rsidR="0029652D">
        <w:rPr>
          <w:rFonts w:ascii="Times" w:hAnsi="Times"/>
          <w:sz w:val="24"/>
          <w:szCs w:val="24"/>
        </w:rPr>
        <w:t xml:space="preserve"> </w:t>
      </w:r>
      <w:r>
        <w:rPr>
          <w:rFonts w:ascii="Times" w:hAnsi="Times"/>
          <w:sz w:val="24"/>
          <w:szCs w:val="24"/>
        </w:rPr>
        <w:t>and Jun Ma</w:t>
      </w:r>
      <w:r w:rsidR="0029652D" w:rsidRPr="0029652D">
        <w:rPr>
          <w:rFonts w:ascii="Times" w:hAnsi="Times"/>
          <w:sz w:val="24"/>
          <w:szCs w:val="24"/>
          <w:vertAlign w:val="superscript"/>
        </w:rPr>
        <w:t>1</w:t>
      </w:r>
      <w:r w:rsidR="0029652D">
        <w:rPr>
          <w:rFonts w:ascii="Times" w:hAnsi="Times"/>
          <w:sz w:val="24"/>
          <w:szCs w:val="24"/>
        </w:rPr>
        <w:t xml:space="preserve">, </w:t>
      </w:r>
      <w:r w:rsidR="0029652D" w:rsidRPr="0029652D">
        <w:rPr>
          <w:rFonts w:ascii="Times" w:hAnsi="Times"/>
          <w:sz w:val="24"/>
          <w:szCs w:val="24"/>
          <w:vertAlign w:val="superscript"/>
        </w:rPr>
        <w:t>2</w:t>
      </w:r>
      <w:r>
        <w:rPr>
          <w:rFonts w:ascii="Times" w:hAnsi="Times"/>
          <w:sz w:val="24"/>
          <w:szCs w:val="24"/>
        </w:rPr>
        <w:t>*</w:t>
      </w:r>
    </w:p>
    <w:p w14:paraId="764277E9" w14:textId="77777777" w:rsidR="0029652D" w:rsidRDefault="0029652D" w:rsidP="007E4E2C">
      <w:pPr>
        <w:jc w:val="center"/>
        <w:rPr>
          <w:rFonts w:ascii="Times" w:hAnsi="Times"/>
          <w:sz w:val="24"/>
          <w:szCs w:val="24"/>
        </w:rPr>
      </w:pPr>
    </w:p>
    <w:p w14:paraId="70B9CDF6" w14:textId="53C67D90" w:rsidR="007E4E2C" w:rsidRDefault="0029652D" w:rsidP="007E4E2C">
      <w:pPr>
        <w:jc w:val="center"/>
        <w:rPr>
          <w:rFonts w:ascii="Times" w:hAnsi="Times"/>
          <w:sz w:val="24"/>
          <w:szCs w:val="24"/>
        </w:rPr>
      </w:pPr>
      <w:r>
        <w:rPr>
          <w:rFonts w:ascii="Times" w:hAnsi="Times"/>
          <w:sz w:val="24"/>
          <w:szCs w:val="24"/>
        </w:rPr>
        <w:t xml:space="preserve">1 </w:t>
      </w:r>
      <w:r w:rsidR="007E4E2C">
        <w:rPr>
          <w:rFonts w:ascii="Times" w:hAnsi="Times"/>
          <w:sz w:val="24"/>
          <w:szCs w:val="24"/>
        </w:rPr>
        <w:t>Division of Biomedical Informatics</w:t>
      </w:r>
    </w:p>
    <w:p w14:paraId="2B59EB43" w14:textId="7FD970BA" w:rsidR="0029652D" w:rsidRDefault="0029652D" w:rsidP="007E4E2C">
      <w:pPr>
        <w:jc w:val="center"/>
        <w:rPr>
          <w:rFonts w:ascii="Times" w:hAnsi="Times"/>
          <w:sz w:val="24"/>
          <w:szCs w:val="24"/>
        </w:rPr>
      </w:pPr>
      <w:r>
        <w:rPr>
          <w:rFonts w:ascii="Times" w:hAnsi="Times"/>
          <w:sz w:val="24"/>
          <w:szCs w:val="24"/>
        </w:rPr>
        <w:t>2 Division of Developmental Biology</w:t>
      </w:r>
    </w:p>
    <w:p w14:paraId="00CBF008" w14:textId="736A9B54" w:rsidR="0029652D" w:rsidRDefault="0029652D" w:rsidP="007E4E2C">
      <w:pPr>
        <w:jc w:val="center"/>
        <w:rPr>
          <w:rFonts w:ascii="Times" w:hAnsi="Times"/>
          <w:sz w:val="24"/>
          <w:szCs w:val="24"/>
        </w:rPr>
      </w:pPr>
      <w:r>
        <w:rPr>
          <w:rFonts w:ascii="Times" w:hAnsi="Times"/>
          <w:sz w:val="24"/>
          <w:szCs w:val="24"/>
        </w:rPr>
        <w:t>Cincinnati Children’s Research Foundation</w:t>
      </w:r>
    </w:p>
    <w:p w14:paraId="05003129" w14:textId="34AD1A1E" w:rsidR="0029652D" w:rsidRDefault="0029652D" w:rsidP="007E4E2C">
      <w:pPr>
        <w:jc w:val="center"/>
        <w:rPr>
          <w:rFonts w:ascii="Times" w:hAnsi="Times"/>
          <w:sz w:val="24"/>
          <w:szCs w:val="24"/>
        </w:rPr>
      </w:pPr>
      <w:r>
        <w:rPr>
          <w:rFonts w:ascii="Times" w:hAnsi="Times"/>
          <w:sz w:val="24"/>
          <w:szCs w:val="24"/>
        </w:rPr>
        <w:t>3333 Burnet Avenue</w:t>
      </w:r>
    </w:p>
    <w:p w14:paraId="5BD5D083" w14:textId="0E1DCED0" w:rsidR="0029652D" w:rsidRDefault="0029652D" w:rsidP="007E4E2C">
      <w:pPr>
        <w:jc w:val="center"/>
        <w:rPr>
          <w:rFonts w:ascii="Times" w:hAnsi="Times"/>
          <w:sz w:val="24"/>
          <w:szCs w:val="24"/>
        </w:rPr>
      </w:pPr>
      <w:r>
        <w:rPr>
          <w:rFonts w:ascii="Times" w:hAnsi="Times"/>
          <w:sz w:val="24"/>
          <w:szCs w:val="24"/>
        </w:rPr>
        <w:t>Cincinnati, OH 45229</w:t>
      </w:r>
    </w:p>
    <w:p w14:paraId="2893CC91" w14:textId="4549F565" w:rsidR="0029652D" w:rsidRDefault="0029652D" w:rsidP="007E4E2C">
      <w:pPr>
        <w:jc w:val="center"/>
        <w:rPr>
          <w:rFonts w:ascii="Times" w:hAnsi="Times"/>
          <w:sz w:val="24"/>
          <w:szCs w:val="24"/>
        </w:rPr>
      </w:pPr>
      <w:r>
        <w:rPr>
          <w:rFonts w:ascii="Times" w:hAnsi="Times"/>
          <w:sz w:val="24"/>
          <w:szCs w:val="24"/>
        </w:rPr>
        <w:t>3 Department of Biology</w:t>
      </w:r>
    </w:p>
    <w:p w14:paraId="664A4BB9" w14:textId="6F81051D" w:rsidR="0029652D" w:rsidRDefault="0029652D" w:rsidP="007E4E2C">
      <w:pPr>
        <w:jc w:val="center"/>
        <w:rPr>
          <w:rFonts w:ascii="Times" w:hAnsi="Times"/>
          <w:sz w:val="24"/>
          <w:szCs w:val="24"/>
        </w:rPr>
      </w:pPr>
      <w:r>
        <w:rPr>
          <w:rFonts w:ascii="Times" w:hAnsi="Times"/>
          <w:sz w:val="24"/>
          <w:szCs w:val="24"/>
        </w:rPr>
        <w:t>?? University</w:t>
      </w:r>
    </w:p>
    <w:p w14:paraId="43AE0D6A" w14:textId="07457A4C" w:rsidR="0029652D" w:rsidRDefault="0029652D" w:rsidP="007E4E2C">
      <w:pPr>
        <w:jc w:val="center"/>
        <w:rPr>
          <w:rFonts w:ascii="Times" w:hAnsi="Times"/>
          <w:sz w:val="24"/>
          <w:szCs w:val="24"/>
        </w:rPr>
      </w:pPr>
      <w:r>
        <w:rPr>
          <w:rFonts w:ascii="Times" w:hAnsi="Times"/>
          <w:sz w:val="24"/>
          <w:szCs w:val="24"/>
        </w:rPr>
        <w:t>Address</w:t>
      </w:r>
    </w:p>
    <w:p w14:paraId="491BA9B2" w14:textId="4AF1C34F" w:rsidR="0029652D" w:rsidRDefault="0029652D" w:rsidP="007E4E2C">
      <w:pPr>
        <w:jc w:val="center"/>
        <w:rPr>
          <w:rFonts w:ascii="Times" w:hAnsi="Times"/>
          <w:sz w:val="24"/>
          <w:szCs w:val="24"/>
        </w:rPr>
      </w:pPr>
      <w:r>
        <w:rPr>
          <w:rFonts w:ascii="Times" w:hAnsi="Times"/>
          <w:sz w:val="24"/>
          <w:szCs w:val="24"/>
        </w:rPr>
        <w:t xml:space="preserve">4 </w:t>
      </w:r>
      <w:proofErr w:type="gramStart"/>
      <w:r>
        <w:rPr>
          <w:rFonts w:ascii="Times" w:hAnsi="Times"/>
          <w:sz w:val="24"/>
          <w:szCs w:val="24"/>
        </w:rPr>
        <w:t>Department</w:t>
      </w:r>
      <w:proofErr w:type="gramEnd"/>
      <w:r>
        <w:rPr>
          <w:rFonts w:ascii="Times" w:hAnsi="Times"/>
          <w:sz w:val="24"/>
          <w:szCs w:val="24"/>
        </w:rPr>
        <w:t xml:space="preserve"> of Ecology and Evolutionary Biology</w:t>
      </w:r>
    </w:p>
    <w:p w14:paraId="6EFF15BC" w14:textId="37DE8AD6" w:rsidR="0029652D" w:rsidRDefault="0029652D" w:rsidP="007E4E2C">
      <w:pPr>
        <w:jc w:val="center"/>
        <w:rPr>
          <w:rFonts w:ascii="Times" w:hAnsi="Times"/>
          <w:sz w:val="24"/>
          <w:szCs w:val="24"/>
        </w:rPr>
      </w:pPr>
      <w:r>
        <w:rPr>
          <w:rFonts w:ascii="Times" w:hAnsi="Times"/>
          <w:sz w:val="24"/>
          <w:szCs w:val="24"/>
        </w:rPr>
        <w:t>University of Chicago</w:t>
      </w:r>
    </w:p>
    <w:p w14:paraId="0F60DAB4" w14:textId="20B2344D" w:rsidR="007E4E2C" w:rsidRDefault="0029652D" w:rsidP="0029652D">
      <w:pPr>
        <w:jc w:val="center"/>
        <w:rPr>
          <w:rFonts w:ascii="Times" w:hAnsi="Times"/>
          <w:sz w:val="24"/>
          <w:szCs w:val="24"/>
        </w:rPr>
      </w:pPr>
      <w:r>
        <w:rPr>
          <w:rFonts w:ascii="Times" w:hAnsi="Times"/>
          <w:sz w:val="24"/>
          <w:szCs w:val="24"/>
        </w:rPr>
        <w:t>Address</w:t>
      </w:r>
    </w:p>
    <w:p w14:paraId="0AFE85C3" w14:textId="77777777" w:rsidR="00F827BB" w:rsidRDefault="00F827BB" w:rsidP="007E4E2C">
      <w:pPr>
        <w:rPr>
          <w:rFonts w:ascii="Times" w:hAnsi="Times"/>
          <w:sz w:val="24"/>
          <w:szCs w:val="24"/>
        </w:rPr>
      </w:pPr>
    </w:p>
    <w:p w14:paraId="1011BADA" w14:textId="77777777" w:rsidR="007E4E2C" w:rsidRDefault="007E4E2C" w:rsidP="00273262">
      <w:pPr>
        <w:rPr>
          <w:rFonts w:ascii="Times" w:hAnsi="Times"/>
          <w:sz w:val="24"/>
          <w:szCs w:val="24"/>
        </w:rPr>
      </w:pPr>
    </w:p>
    <w:p w14:paraId="1B9122A4" w14:textId="5A32207C" w:rsidR="007E4E2C" w:rsidRPr="007E4E2C" w:rsidRDefault="007E4E2C" w:rsidP="007E4E2C">
      <w:pPr>
        <w:rPr>
          <w:rFonts w:ascii="Times" w:hAnsi="Times"/>
          <w:sz w:val="24"/>
          <w:szCs w:val="24"/>
        </w:rPr>
      </w:pPr>
      <w:r>
        <w:rPr>
          <w:rFonts w:ascii="Times" w:hAnsi="Times"/>
          <w:sz w:val="24"/>
          <w:szCs w:val="24"/>
        </w:rPr>
        <w:t xml:space="preserve">* Corresponding author: </w:t>
      </w:r>
      <w:r w:rsidR="00273262">
        <w:rPr>
          <w:rFonts w:ascii="Times" w:hAnsi="Times"/>
          <w:sz w:val="24"/>
          <w:szCs w:val="24"/>
        </w:rPr>
        <w:t xml:space="preserve">Divisions of Biomedical Informatics and Division of Developmental Biology, Cincinnati Children’s Research Foundation, 3333 Burnet Avenue, Cincinnati, OH 45229, USA.  Email: </w:t>
      </w:r>
      <w:hyperlink r:id="rId7" w:history="1">
        <w:r w:rsidR="00273262" w:rsidRPr="00C215B0">
          <w:rPr>
            <w:rStyle w:val="Hyperlink"/>
            <w:rFonts w:ascii="Times" w:hAnsi="Times"/>
            <w:sz w:val="24"/>
            <w:szCs w:val="24"/>
          </w:rPr>
          <w:t>jun.ma@cchmc.org</w:t>
        </w:r>
      </w:hyperlink>
      <w:r w:rsidR="00273262">
        <w:rPr>
          <w:rFonts w:ascii="Times" w:hAnsi="Times"/>
          <w:sz w:val="24"/>
          <w:szCs w:val="24"/>
        </w:rPr>
        <w:t>; Phone: 513-636-7977</w:t>
      </w:r>
    </w:p>
    <w:p w14:paraId="1C96E7C1" w14:textId="77777777" w:rsidR="0029652D" w:rsidRDefault="0029652D">
      <w:pPr>
        <w:rPr>
          <w:rFonts w:ascii="Times" w:hAnsi="Times"/>
          <w:b/>
          <w:sz w:val="24"/>
          <w:szCs w:val="24"/>
        </w:rPr>
      </w:pPr>
      <w:r>
        <w:rPr>
          <w:rFonts w:ascii="Times" w:hAnsi="Times"/>
          <w:b/>
          <w:sz w:val="24"/>
          <w:szCs w:val="24"/>
        </w:rPr>
        <w:br w:type="page"/>
      </w:r>
    </w:p>
    <w:p w14:paraId="76F389A8" w14:textId="79ED3854" w:rsidR="00CD6F44" w:rsidRDefault="00CD6F44" w:rsidP="0029652D">
      <w:pPr>
        <w:rPr>
          <w:rFonts w:ascii="Times" w:hAnsi="Times"/>
          <w:b/>
          <w:sz w:val="24"/>
          <w:szCs w:val="24"/>
        </w:rPr>
      </w:pPr>
      <w:r>
        <w:rPr>
          <w:rFonts w:ascii="Times" w:hAnsi="Times"/>
          <w:b/>
          <w:sz w:val="24"/>
          <w:szCs w:val="24"/>
        </w:rPr>
        <w:lastRenderedPageBreak/>
        <w:t>Abstract</w:t>
      </w:r>
    </w:p>
    <w:p w14:paraId="4E7D230F" w14:textId="2B0FC742" w:rsidR="007E4E2C" w:rsidRPr="00145244" w:rsidRDefault="00CD6F44" w:rsidP="00145244">
      <w:pPr>
        <w:spacing w:line="480" w:lineRule="auto"/>
        <w:jc w:val="both"/>
        <w:rPr>
          <w:rFonts w:ascii="Times" w:hAnsi="Times"/>
          <w:sz w:val="24"/>
          <w:szCs w:val="24"/>
        </w:rPr>
      </w:pPr>
      <w:r>
        <w:rPr>
          <w:rFonts w:ascii="Times" w:hAnsi="Times"/>
          <w:sz w:val="24"/>
          <w:szCs w:val="24"/>
        </w:rPr>
        <w:tab/>
        <w:t xml:space="preserve">Formation of patterns that are proportional to embryo size is an intriguing </w:t>
      </w:r>
      <w:r w:rsidR="00424CE0">
        <w:rPr>
          <w:rFonts w:ascii="Times" w:hAnsi="Times"/>
          <w:sz w:val="24"/>
          <w:szCs w:val="24"/>
        </w:rPr>
        <w:t>but</w:t>
      </w:r>
      <w:r>
        <w:rPr>
          <w:rFonts w:ascii="Times" w:hAnsi="Times"/>
          <w:sz w:val="24"/>
          <w:szCs w:val="24"/>
        </w:rPr>
        <w:t xml:space="preserve"> poorly-understood feature of development.  Molecular mechanisms </w:t>
      </w:r>
      <w:r w:rsidR="00145244">
        <w:rPr>
          <w:rFonts w:ascii="Times" w:hAnsi="Times"/>
          <w:sz w:val="24"/>
          <w:szCs w:val="24"/>
        </w:rPr>
        <w:t>controlling</w:t>
      </w:r>
      <w:r>
        <w:rPr>
          <w:rFonts w:ascii="Times" w:hAnsi="Times"/>
          <w:sz w:val="24"/>
          <w:szCs w:val="24"/>
        </w:rPr>
        <w:t xml:space="preserve"> such proportionality, or scaling, can be probed </w:t>
      </w:r>
      <w:r w:rsidR="00002CC8">
        <w:rPr>
          <w:rFonts w:ascii="Times" w:hAnsi="Times"/>
          <w:sz w:val="24"/>
          <w:szCs w:val="24"/>
        </w:rPr>
        <w:t>through quantitative interrogations of</w:t>
      </w:r>
      <w:r>
        <w:rPr>
          <w:rFonts w:ascii="Times" w:hAnsi="Times"/>
          <w:sz w:val="24"/>
          <w:szCs w:val="24"/>
        </w:rPr>
        <w:t xml:space="preserve"> the properties of </w:t>
      </w:r>
      <w:proofErr w:type="spellStart"/>
      <w:r>
        <w:rPr>
          <w:rFonts w:ascii="Times" w:hAnsi="Times"/>
          <w:sz w:val="24"/>
          <w:szCs w:val="24"/>
        </w:rPr>
        <w:t>morphogen</w:t>
      </w:r>
      <w:proofErr w:type="spellEnd"/>
      <w:r>
        <w:rPr>
          <w:rFonts w:ascii="Times" w:hAnsi="Times"/>
          <w:sz w:val="24"/>
          <w:szCs w:val="24"/>
        </w:rPr>
        <w:t xml:space="preserve"> gradients</w:t>
      </w:r>
      <w:r w:rsidR="00002CC8">
        <w:rPr>
          <w:rFonts w:ascii="Times" w:hAnsi="Times"/>
          <w:sz w:val="24"/>
          <w:szCs w:val="24"/>
        </w:rPr>
        <w:t xml:space="preserve"> that instruct patterning</w:t>
      </w:r>
      <w:r>
        <w:rPr>
          <w:rFonts w:ascii="Times" w:hAnsi="Times"/>
          <w:sz w:val="24"/>
          <w:szCs w:val="24"/>
        </w:rPr>
        <w:t xml:space="preserve">.  Recent </w:t>
      </w:r>
      <w:r w:rsidR="00BC4371">
        <w:rPr>
          <w:rFonts w:ascii="Times" w:hAnsi="Times"/>
          <w:sz w:val="24"/>
          <w:szCs w:val="24"/>
        </w:rPr>
        <w:t>studies</w:t>
      </w:r>
      <w:r>
        <w:rPr>
          <w:rFonts w:ascii="Times" w:hAnsi="Times"/>
          <w:sz w:val="24"/>
          <w:szCs w:val="24"/>
        </w:rPr>
        <w:t xml:space="preserve"> of the Drosophila </w:t>
      </w:r>
      <w:proofErr w:type="spellStart"/>
      <w:r>
        <w:rPr>
          <w:rFonts w:ascii="Times" w:hAnsi="Times"/>
          <w:sz w:val="24"/>
          <w:szCs w:val="24"/>
        </w:rPr>
        <w:t>morphogen</w:t>
      </w:r>
      <w:proofErr w:type="spellEnd"/>
      <w:r>
        <w:rPr>
          <w:rFonts w:ascii="Times" w:hAnsi="Times"/>
          <w:sz w:val="24"/>
          <w:szCs w:val="24"/>
        </w:rPr>
        <w:t xml:space="preserve"> gradient </w:t>
      </w:r>
      <w:proofErr w:type="spellStart"/>
      <w:r>
        <w:rPr>
          <w:rFonts w:ascii="Times" w:hAnsi="Times"/>
          <w:sz w:val="24"/>
          <w:szCs w:val="24"/>
        </w:rPr>
        <w:t>Bicoid</w:t>
      </w:r>
      <w:proofErr w:type="spellEnd"/>
      <w:r>
        <w:rPr>
          <w:rFonts w:ascii="Times" w:hAnsi="Times"/>
          <w:sz w:val="24"/>
          <w:szCs w:val="24"/>
        </w:rPr>
        <w:t xml:space="preserve"> (</w:t>
      </w:r>
      <w:proofErr w:type="spellStart"/>
      <w:r>
        <w:rPr>
          <w:rFonts w:ascii="Times" w:hAnsi="Times"/>
          <w:sz w:val="24"/>
          <w:szCs w:val="24"/>
        </w:rPr>
        <w:t>Bcd</w:t>
      </w:r>
      <w:proofErr w:type="spellEnd"/>
      <w:r>
        <w:rPr>
          <w:rFonts w:ascii="Times" w:hAnsi="Times"/>
          <w:sz w:val="24"/>
          <w:szCs w:val="24"/>
        </w:rPr>
        <w:t xml:space="preserve">), which </w:t>
      </w:r>
      <w:r w:rsidR="00002CC8">
        <w:rPr>
          <w:rFonts w:ascii="Times" w:hAnsi="Times"/>
          <w:sz w:val="24"/>
          <w:szCs w:val="24"/>
        </w:rPr>
        <w:t>is required for</w:t>
      </w:r>
      <w:r>
        <w:rPr>
          <w:rFonts w:ascii="Times" w:hAnsi="Times"/>
          <w:sz w:val="24"/>
          <w:szCs w:val="24"/>
        </w:rPr>
        <w:t xml:space="preserve"> </w:t>
      </w:r>
      <w:r w:rsidR="00002CC8">
        <w:rPr>
          <w:rFonts w:ascii="Times" w:hAnsi="Times"/>
          <w:sz w:val="24"/>
          <w:szCs w:val="24"/>
        </w:rPr>
        <w:t>anterior-posterior (AP) patterning</w:t>
      </w:r>
      <w:r w:rsidR="00145244">
        <w:rPr>
          <w:rFonts w:ascii="Times" w:hAnsi="Times"/>
          <w:sz w:val="24"/>
          <w:szCs w:val="24"/>
        </w:rPr>
        <w:t xml:space="preserve"> in early embryos</w:t>
      </w:r>
      <w:r>
        <w:rPr>
          <w:rFonts w:ascii="Times" w:hAnsi="Times"/>
          <w:sz w:val="24"/>
          <w:szCs w:val="24"/>
        </w:rPr>
        <w:t xml:space="preserve">, have uncovered two distinct </w:t>
      </w:r>
      <w:r w:rsidR="00B94B3D">
        <w:rPr>
          <w:rFonts w:ascii="Times" w:hAnsi="Times"/>
          <w:sz w:val="24"/>
          <w:szCs w:val="24"/>
        </w:rPr>
        <w:t>mechanisms of scaling.   B</w:t>
      </w:r>
      <w:r>
        <w:rPr>
          <w:rFonts w:ascii="Times" w:hAnsi="Times"/>
          <w:sz w:val="24"/>
          <w:szCs w:val="24"/>
        </w:rPr>
        <w:t xml:space="preserve">etween-species scaling </w:t>
      </w:r>
      <w:r w:rsidR="00B94B3D">
        <w:rPr>
          <w:rFonts w:ascii="Times" w:hAnsi="Times"/>
          <w:sz w:val="24"/>
          <w:szCs w:val="24"/>
        </w:rPr>
        <w:t>is achieved by</w:t>
      </w:r>
      <w:r>
        <w:rPr>
          <w:rFonts w:ascii="Times" w:hAnsi="Times"/>
          <w:sz w:val="24"/>
          <w:szCs w:val="24"/>
        </w:rPr>
        <w:t xml:space="preserve"> </w:t>
      </w:r>
      <w:r w:rsidR="00075EC2">
        <w:rPr>
          <w:rFonts w:ascii="Times" w:hAnsi="Times"/>
          <w:sz w:val="24"/>
          <w:szCs w:val="24"/>
        </w:rPr>
        <w:t>adjusting</w:t>
      </w:r>
      <w:r>
        <w:rPr>
          <w:rFonts w:ascii="Times" w:hAnsi="Times"/>
          <w:sz w:val="24"/>
          <w:szCs w:val="24"/>
        </w:rPr>
        <w:t xml:space="preserve"> </w:t>
      </w:r>
      <w:r w:rsidR="00075EC2">
        <w:rPr>
          <w:rFonts w:ascii="Times" w:hAnsi="Times"/>
          <w:sz w:val="24"/>
          <w:szCs w:val="24"/>
        </w:rPr>
        <w:t>the</w:t>
      </w:r>
      <w:r w:rsidR="00070E7C">
        <w:rPr>
          <w:rFonts w:ascii="Times" w:hAnsi="Times"/>
          <w:sz w:val="24"/>
          <w:szCs w:val="24"/>
        </w:rPr>
        <w:t xml:space="preserve"> exponential</w:t>
      </w:r>
      <w:r w:rsidR="00075EC2">
        <w:rPr>
          <w:rFonts w:ascii="Times" w:hAnsi="Times"/>
          <w:sz w:val="24"/>
          <w:szCs w:val="24"/>
        </w:rPr>
        <w:t xml:space="preserve"> characteristics of the </w:t>
      </w:r>
      <w:proofErr w:type="spellStart"/>
      <w:r w:rsidR="00075EC2">
        <w:rPr>
          <w:rFonts w:ascii="Times" w:hAnsi="Times"/>
          <w:sz w:val="24"/>
          <w:szCs w:val="24"/>
        </w:rPr>
        <w:t>Bcd</w:t>
      </w:r>
      <w:proofErr w:type="spellEnd"/>
      <w:r w:rsidR="00075EC2">
        <w:rPr>
          <w:rFonts w:ascii="Times" w:hAnsi="Times"/>
          <w:sz w:val="24"/>
          <w:szCs w:val="24"/>
        </w:rPr>
        <w:t xml:space="preserve"> gradient</w:t>
      </w:r>
      <w:r w:rsidR="00B94B3D">
        <w:rPr>
          <w:rFonts w:ascii="Times" w:hAnsi="Times"/>
          <w:sz w:val="24"/>
          <w:szCs w:val="24"/>
        </w:rPr>
        <w:t xml:space="preserve"> profile</w:t>
      </w:r>
      <w:r w:rsidR="00002CC8">
        <w:rPr>
          <w:rFonts w:ascii="Times" w:hAnsi="Times"/>
          <w:sz w:val="24"/>
          <w:szCs w:val="24"/>
        </w:rPr>
        <w:t xml:space="preserve">, namely, </w:t>
      </w:r>
      <w:r w:rsidR="00075EC2">
        <w:rPr>
          <w:rFonts w:ascii="Times" w:hAnsi="Times"/>
          <w:sz w:val="24"/>
          <w:szCs w:val="24"/>
        </w:rPr>
        <w:t xml:space="preserve">its </w:t>
      </w:r>
      <w:r>
        <w:rPr>
          <w:rFonts w:ascii="Times" w:hAnsi="Times"/>
          <w:sz w:val="24"/>
          <w:szCs w:val="24"/>
        </w:rPr>
        <w:t>length constant (</w:t>
      </w:r>
      <w:r w:rsidRPr="003322BA">
        <w:rPr>
          <w:rFonts w:ascii="Symbol" w:hAnsi="Symbol"/>
          <w:sz w:val="24"/>
          <w:szCs w:val="24"/>
        </w:rPr>
        <w:t></w:t>
      </w:r>
      <w:r>
        <w:rPr>
          <w:rFonts w:ascii="Times" w:hAnsi="Times"/>
          <w:sz w:val="24"/>
          <w:szCs w:val="24"/>
        </w:rPr>
        <w:t>)</w:t>
      </w:r>
      <w:r w:rsidR="00B94B3D">
        <w:rPr>
          <w:rFonts w:ascii="Times" w:hAnsi="Times"/>
          <w:sz w:val="24"/>
          <w:szCs w:val="24"/>
        </w:rPr>
        <w:t>.  In contrast</w:t>
      </w:r>
      <w:r>
        <w:rPr>
          <w:rFonts w:ascii="Times" w:hAnsi="Times"/>
          <w:sz w:val="24"/>
          <w:szCs w:val="24"/>
        </w:rPr>
        <w:t>, within-species scaling is</w:t>
      </w:r>
      <w:r w:rsidR="00B94B3D">
        <w:rPr>
          <w:rFonts w:ascii="Times" w:hAnsi="Times"/>
          <w:sz w:val="24"/>
          <w:szCs w:val="24"/>
        </w:rPr>
        <w:t xml:space="preserve"> achieved</w:t>
      </w:r>
      <w:r>
        <w:rPr>
          <w:rFonts w:ascii="Times" w:hAnsi="Times"/>
          <w:sz w:val="24"/>
          <w:szCs w:val="24"/>
        </w:rPr>
        <w:t xml:space="preserve"> through </w:t>
      </w:r>
      <w:r w:rsidR="00075EC2">
        <w:rPr>
          <w:rFonts w:ascii="Times" w:hAnsi="Times"/>
          <w:sz w:val="24"/>
          <w:szCs w:val="24"/>
        </w:rPr>
        <w:t xml:space="preserve">adjusting </w:t>
      </w:r>
      <w:r w:rsidR="00BC4371">
        <w:rPr>
          <w:rFonts w:ascii="Times" w:hAnsi="Times"/>
          <w:sz w:val="24"/>
          <w:szCs w:val="24"/>
        </w:rPr>
        <w:t>the</w:t>
      </w:r>
      <w:r w:rsidR="00075EC2">
        <w:rPr>
          <w:rFonts w:ascii="Times" w:hAnsi="Times"/>
          <w:sz w:val="24"/>
          <w:szCs w:val="24"/>
        </w:rPr>
        <w:t xml:space="preserve"> amplitude</w:t>
      </w:r>
      <w:r w:rsidR="00B94B3D">
        <w:rPr>
          <w:rFonts w:ascii="Times" w:hAnsi="Times"/>
          <w:sz w:val="24"/>
          <w:szCs w:val="24"/>
        </w:rPr>
        <w:t xml:space="preserve"> of the gradient profile</w:t>
      </w:r>
      <w:r w:rsidR="00002CC8">
        <w:rPr>
          <w:rFonts w:ascii="Times" w:hAnsi="Times"/>
          <w:sz w:val="24"/>
          <w:szCs w:val="24"/>
        </w:rPr>
        <w:t xml:space="preserve">, namely, the </w:t>
      </w:r>
      <w:proofErr w:type="spellStart"/>
      <w:r w:rsidR="00BC4371">
        <w:rPr>
          <w:rFonts w:ascii="Times" w:hAnsi="Times"/>
          <w:sz w:val="24"/>
          <w:szCs w:val="24"/>
        </w:rPr>
        <w:t>Bcd</w:t>
      </w:r>
      <w:proofErr w:type="spellEnd"/>
      <w:r w:rsidR="00075EC2">
        <w:rPr>
          <w:rFonts w:ascii="Times" w:hAnsi="Times"/>
          <w:sz w:val="24"/>
          <w:szCs w:val="24"/>
        </w:rPr>
        <w:t xml:space="preserve"> </w:t>
      </w:r>
      <w:r>
        <w:rPr>
          <w:rFonts w:ascii="Times" w:hAnsi="Times"/>
          <w:sz w:val="24"/>
          <w:szCs w:val="24"/>
        </w:rPr>
        <w:t xml:space="preserve">concentration at the anterior (B0).  Both mechanisms allow the </w:t>
      </w:r>
      <w:proofErr w:type="spellStart"/>
      <w:r>
        <w:rPr>
          <w:rFonts w:ascii="Times" w:hAnsi="Times"/>
          <w:sz w:val="24"/>
          <w:szCs w:val="24"/>
        </w:rPr>
        <w:t>Bcd</w:t>
      </w:r>
      <w:proofErr w:type="spellEnd"/>
      <w:r>
        <w:rPr>
          <w:rFonts w:ascii="Times" w:hAnsi="Times"/>
          <w:sz w:val="24"/>
          <w:szCs w:val="24"/>
        </w:rPr>
        <w:t xml:space="preserve"> gradient profile in large embryos to “reach” a longer absolute distance from the anterior.  Here we investigate whether the mechanism</w:t>
      </w:r>
      <w:r w:rsidR="00070E7C">
        <w:rPr>
          <w:rFonts w:ascii="Times" w:hAnsi="Times"/>
          <w:sz w:val="24"/>
          <w:szCs w:val="24"/>
        </w:rPr>
        <w:t xml:space="preserve"> of adjusting the shape characteristics</w:t>
      </w:r>
      <w:r>
        <w:rPr>
          <w:rFonts w:ascii="Times" w:hAnsi="Times"/>
          <w:sz w:val="24"/>
          <w:szCs w:val="24"/>
        </w:rPr>
        <w:t xml:space="preserve"> </w:t>
      </w:r>
      <w:r w:rsidR="00002CC8">
        <w:rPr>
          <w:rFonts w:ascii="Times" w:hAnsi="Times"/>
          <w:sz w:val="24"/>
          <w:szCs w:val="24"/>
        </w:rPr>
        <w:t xml:space="preserve">of the </w:t>
      </w:r>
      <w:proofErr w:type="spellStart"/>
      <w:r w:rsidR="00002CC8">
        <w:rPr>
          <w:rFonts w:ascii="Times" w:hAnsi="Times"/>
          <w:sz w:val="24"/>
          <w:szCs w:val="24"/>
        </w:rPr>
        <w:t>Bcd</w:t>
      </w:r>
      <w:proofErr w:type="spellEnd"/>
      <w:r w:rsidR="00002CC8">
        <w:rPr>
          <w:rFonts w:ascii="Times" w:hAnsi="Times"/>
          <w:sz w:val="24"/>
          <w:szCs w:val="24"/>
        </w:rPr>
        <w:t xml:space="preserve"> gradient profile </w:t>
      </w:r>
      <w:r>
        <w:rPr>
          <w:rFonts w:ascii="Times" w:hAnsi="Times"/>
          <w:sz w:val="24"/>
          <w:szCs w:val="24"/>
        </w:rPr>
        <w:t xml:space="preserve">may also be utilized </w:t>
      </w:r>
      <w:r w:rsidR="00070E7C">
        <w:rPr>
          <w:rFonts w:ascii="Times" w:hAnsi="Times"/>
          <w:sz w:val="24"/>
          <w:szCs w:val="24"/>
        </w:rPr>
        <w:t xml:space="preserve">for </w:t>
      </w:r>
      <w:r w:rsidR="00002CC8">
        <w:rPr>
          <w:rFonts w:ascii="Times" w:hAnsi="Times"/>
          <w:sz w:val="24"/>
          <w:szCs w:val="24"/>
        </w:rPr>
        <w:t xml:space="preserve">within-species </w:t>
      </w:r>
      <w:r w:rsidR="00070E7C">
        <w:rPr>
          <w:rFonts w:ascii="Times" w:hAnsi="Times"/>
          <w:sz w:val="24"/>
          <w:szCs w:val="24"/>
        </w:rPr>
        <w:t>scaling</w:t>
      </w:r>
      <w:r>
        <w:rPr>
          <w:rFonts w:ascii="Times" w:hAnsi="Times"/>
          <w:sz w:val="24"/>
          <w:szCs w:val="24"/>
        </w:rPr>
        <w:t xml:space="preserve">.  We quantify </w:t>
      </w:r>
      <w:proofErr w:type="spellStart"/>
      <w:r>
        <w:rPr>
          <w:rFonts w:ascii="Times" w:hAnsi="Times"/>
          <w:sz w:val="24"/>
          <w:szCs w:val="24"/>
        </w:rPr>
        <w:t>Bcd</w:t>
      </w:r>
      <w:proofErr w:type="spellEnd"/>
      <w:r>
        <w:rPr>
          <w:rFonts w:ascii="Times" w:hAnsi="Times"/>
          <w:sz w:val="24"/>
          <w:szCs w:val="24"/>
        </w:rPr>
        <w:t xml:space="preserve"> gradient properties in embryos from a pair of Drosophila melanogaster lines that were </w:t>
      </w:r>
      <w:r w:rsidR="00002CC8">
        <w:rPr>
          <w:rFonts w:ascii="Times" w:hAnsi="Times"/>
          <w:sz w:val="24"/>
          <w:szCs w:val="24"/>
        </w:rPr>
        <w:t xml:space="preserve">artificially </w:t>
      </w:r>
      <w:r>
        <w:rPr>
          <w:rFonts w:ascii="Times" w:hAnsi="Times"/>
          <w:sz w:val="24"/>
          <w:szCs w:val="24"/>
        </w:rPr>
        <w:t xml:space="preserve">selected to have large and small eggs.  </w:t>
      </w:r>
      <w:r w:rsidR="004E7D0E">
        <w:rPr>
          <w:rFonts w:ascii="Times" w:hAnsi="Times"/>
          <w:sz w:val="24"/>
          <w:szCs w:val="24"/>
        </w:rPr>
        <w:t xml:space="preserve">We find the large embryos have an unexpectedly lower B0 than the small embryos, but have a length constant </w:t>
      </w:r>
      <w:r w:rsidR="002121C1" w:rsidRPr="00B94B3D">
        <w:rPr>
          <w:rFonts w:ascii="Symbol" w:hAnsi="Symbol"/>
          <w:sz w:val="24"/>
          <w:szCs w:val="24"/>
        </w:rPr>
        <w:t></w:t>
      </w:r>
      <w:r w:rsidR="002121C1">
        <w:rPr>
          <w:rFonts w:ascii="Times" w:hAnsi="Times"/>
          <w:sz w:val="24"/>
          <w:szCs w:val="24"/>
        </w:rPr>
        <w:t xml:space="preserve"> </w:t>
      </w:r>
      <w:r w:rsidR="004E7D0E">
        <w:rPr>
          <w:rFonts w:ascii="Times" w:hAnsi="Times"/>
          <w:sz w:val="24"/>
          <w:szCs w:val="24"/>
        </w:rPr>
        <w:t xml:space="preserve">that is </w:t>
      </w:r>
      <w:r w:rsidR="00562A73">
        <w:rPr>
          <w:rFonts w:ascii="Times" w:hAnsi="Times"/>
          <w:sz w:val="24"/>
          <w:szCs w:val="24"/>
        </w:rPr>
        <w:t xml:space="preserve">scaled with embryo length but is </w:t>
      </w:r>
      <w:r w:rsidR="004E7D0E">
        <w:rPr>
          <w:rFonts w:ascii="Times" w:hAnsi="Times"/>
          <w:sz w:val="24"/>
          <w:szCs w:val="24"/>
        </w:rPr>
        <w:t>uncharacteristically large for Drosophila melanogaster.  We show that, w</w:t>
      </w:r>
      <w:r>
        <w:rPr>
          <w:rFonts w:ascii="Times" w:hAnsi="Times"/>
          <w:sz w:val="24"/>
          <w:szCs w:val="24"/>
        </w:rPr>
        <w:t xml:space="preserve">hile </w:t>
      </w:r>
      <w:r w:rsidR="004E7D0E">
        <w:rPr>
          <w:rFonts w:ascii="Times" w:hAnsi="Times"/>
          <w:sz w:val="24"/>
          <w:szCs w:val="24"/>
        </w:rPr>
        <w:t>the large embryos have</w:t>
      </w:r>
      <w:r w:rsidR="000C0150">
        <w:rPr>
          <w:rFonts w:ascii="Times" w:hAnsi="Times"/>
          <w:sz w:val="24"/>
          <w:szCs w:val="24"/>
        </w:rPr>
        <w:t xml:space="preserve"> more</w:t>
      </w:r>
      <w:r>
        <w:rPr>
          <w:rFonts w:ascii="Times" w:hAnsi="Times"/>
          <w:sz w:val="24"/>
          <w:szCs w:val="24"/>
        </w:rPr>
        <w:t xml:space="preserve"> </w:t>
      </w:r>
      <w:proofErr w:type="spellStart"/>
      <w:proofErr w:type="gramStart"/>
      <w:r>
        <w:rPr>
          <w:rFonts w:ascii="Times" w:hAnsi="Times"/>
          <w:sz w:val="24"/>
          <w:szCs w:val="24"/>
        </w:rPr>
        <w:t>bcd</w:t>
      </w:r>
      <w:proofErr w:type="spellEnd"/>
      <w:proofErr w:type="gramEnd"/>
      <w:r>
        <w:rPr>
          <w:rFonts w:ascii="Times" w:hAnsi="Times"/>
          <w:sz w:val="24"/>
          <w:szCs w:val="24"/>
        </w:rPr>
        <w:t xml:space="preserve"> mRNA </w:t>
      </w:r>
      <w:r w:rsidR="004E7D0E">
        <w:rPr>
          <w:rFonts w:ascii="Times" w:hAnsi="Times"/>
          <w:sz w:val="24"/>
          <w:szCs w:val="24"/>
        </w:rPr>
        <w:t xml:space="preserve">than the small embryos </w:t>
      </w:r>
      <w:r>
        <w:rPr>
          <w:rFonts w:ascii="Times" w:hAnsi="Times"/>
          <w:sz w:val="24"/>
          <w:szCs w:val="24"/>
        </w:rPr>
        <w:t xml:space="preserve">as expected, </w:t>
      </w:r>
      <w:proofErr w:type="spellStart"/>
      <w:r w:rsidR="004E7D0E">
        <w:rPr>
          <w:rFonts w:ascii="Times" w:hAnsi="Times"/>
          <w:sz w:val="24"/>
          <w:szCs w:val="24"/>
        </w:rPr>
        <w:t>bcd</w:t>
      </w:r>
      <w:proofErr w:type="spellEnd"/>
      <w:r w:rsidR="004E7D0E">
        <w:rPr>
          <w:rFonts w:ascii="Times" w:hAnsi="Times"/>
          <w:sz w:val="24"/>
          <w:szCs w:val="24"/>
        </w:rPr>
        <w:t xml:space="preserve"> mRNA</w:t>
      </w:r>
      <w:r>
        <w:rPr>
          <w:rFonts w:ascii="Times" w:hAnsi="Times"/>
          <w:sz w:val="24"/>
          <w:szCs w:val="24"/>
        </w:rPr>
        <w:t xml:space="preserve"> distribution</w:t>
      </w:r>
      <w:r w:rsidR="004E7D0E">
        <w:rPr>
          <w:rFonts w:ascii="Times" w:hAnsi="Times"/>
          <w:sz w:val="24"/>
          <w:szCs w:val="24"/>
        </w:rPr>
        <w:t xml:space="preserve"> in these </w:t>
      </w:r>
      <w:r w:rsidR="00145244">
        <w:rPr>
          <w:rFonts w:ascii="Times" w:hAnsi="Times"/>
          <w:sz w:val="24"/>
          <w:szCs w:val="24"/>
        </w:rPr>
        <w:t xml:space="preserve">large </w:t>
      </w:r>
      <w:r w:rsidR="004E7D0E">
        <w:rPr>
          <w:rFonts w:ascii="Times" w:hAnsi="Times"/>
          <w:sz w:val="24"/>
          <w:szCs w:val="24"/>
        </w:rPr>
        <w:t>embryos</w:t>
      </w:r>
      <w:r>
        <w:rPr>
          <w:rFonts w:ascii="Times" w:hAnsi="Times"/>
          <w:sz w:val="24"/>
          <w:szCs w:val="24"/>
        </w:rPr>
        <w:t xml:space="preserve"> is diffused</w:t>
      </w:r>
      <w:r w:rsidR="004E7D0E">
        <w:rPr>
          <w:rFonts w:ascii="Times" w:hAnsi="Times"/>
          <w:sz w:val="24"/>
          <w:szCs w:val="24"/>
        </w:rPr>
        <w:t xml:space="preserve">.  </w:t>
      </w:r>
      <w:r w:rsidR="00145244">
        <w:rPr>
          <w:rFonts w:ascii="Times" w:hAnsi="Times"/>
          <w:sz w:val="24"/>
          <w:szCs w:val="24"/>
        </w:rPr>
        <w:t>Our</w:t>
      </w:r>
      <w:r w:rsidR="004E7D0E">
        <w:rPr>
          <w:rFonts w:ascii="Times" w:hAnsi="Times"/>
          <w:sz w:val="24"/>
          <w:szCs w:val="24"/>
        </w:rPr>
        <w:t xml:space="preserve"> results suggest that</w:t>
      </w:r>
      <w:r w:rsidR="004A673F">
        <w:rPr>
          <w:rFonts w:ascii="Times" w:hAnsi="Times"/>
          <w:sz w:val="24"/>
          <w:szCs w:val="24"/>
        </w:rPr>
        <w:t>, during the artificial selection and inbreeding process,</w:t>
      </w:r>
      <w:r w:rsidR="004E7D0E">
        <w:rPr>
          <w:rFonts w:ascii="Times" w:hAnsi="Times"/>
          <w:sz w:val="24"/>
          <w:szCs w:val="24"/>
        </w:rPr>
        <w:t xml:space="preserve"> the </w:t>
      </w:r>
      <w:r w:rsidR="00145244">
        <w:rPr>
          <w:rFonts w:ascii="Times" w:hAnsi="Times"/>
          <w:sz w:val="24"/>
          <w:szCs w:val="24"/>
        </w:rPr>
        <w:t>large-</w:t>
      </w:r>
      <w:r w:rsidR="00562A73">
        <w:rPr>
          <w:rFonts w:ascii="Times" w:hAnsi="Times"/>
          <w:sz w:val="24"/>
          <w:szCs w:val="24"/>
        </w:rPr>
        <w:t xml:space="preserve">egg </w:t>
      </w:r>
      <w:r w:rsidR="004A673F">
        <w:rPr>
          <w:rFonts w:ascii="Times" w:hAnsi="Times"/>
          <w:sz w:val="24"/>
          <w:szCs w:val="24"/>
        </w:rPr>
        <w:t xml:space="preserve">line has </w:t>
      </w:r>
      <w:r w:rsidR="004E7D0E">
        <w:rPr>
          <w:rFonts w:ascii="Times" w:hAnsi="Times"/>
          <w:sz w:val="24"/>
          <w:szCs w:val="24"/>
        </w:rPr>
        <w:t xml:space="preserve">acquired </w:t>
      </w:r>
      <w:r w:rsidR="004A673F">
        <w:rPr>
          <w:rFonts w:ascii="Times" w:hAnsi="Times"/>
          <w:sz w:val="24"/>
          <w:szCs w:val="24"/>
        </w:rPr>
        <w:t>properties uncharacteristic of normal Drosophila melanogaster</w:t>
      </w:r>
      <w:r w:rsidR="00562A73">
        <w:rPr>
          <w:rFonts w:ascii="Times" w:hAnsi="Times"/>
          <w:sz w:val="24"/>
          <w:szCs w:val="24"/>
        </w:rPr>
        <w:t xml:space="preserve"> </w:t>
      </w:r>
      <w:r w:rsidR="00145244">
        <w:rPr>
          <w:rFonts w:ascii="Times" w:hAnsi="Times"/>
          <w:sz w:val="24"/>
          <w:szCs w:val="24"/>
        </w:rPr>
        <w:t xml:space="preserve">in order </w:t>
      </w:r>
      <w:r w:rsidR="00562A73">
        <w:rPr>
          <w:rFonts w:ascii="Times" w:hAnsi="Times"/>
          <w:sz w:val="24"/>
          <w:szCs w:val="24"/>
        </w:rPr>
        <w:t xml:space="preserve">to maintain a scaled </w:t>
      </w:r>
      <w:proofErr w:type="spellStart"/>
      <w:r w:rsidR="00562A73">
        <w:rPr>
          <w:rFonts w:ascii="Times" w:hAnsi="Times"/>
          <w:sz w:val="24"/>
          <w:szCs w:val="24"/>
        </w:rPr>
        <w:t>Bcd</w:t>
      </w:r>
      <w:proofErr w:type="spellEnd"/>
      <w:r w:rsidR="00562A73">
        <w:rPr>
          <w:rFonts w:ascii="Times" w:hAnsi="Times"/>
          <w:sz w:val="24"/>
          <w:szCs w:val="24"/>
        </w:rPr>
        <w:t xml:space="preserve"> gradient</w:t>
      </w:r>
      <w:r w:rsidR="00145244">
        <w:rPr>
          <w:rFonts w:ascii="Times" w:hAnsi="Times"/>
          <w:sz w:val="24"/>
          <w:szCs w:val="24"/>
        </w:rPr>
        <w:t xml:space="preserve"> in the embryo</w:t>
      </w:r>
      <w:r w:rsidR="008E11F0">
        <w:rPr>
          <w:rFonts w:ascii="Times" w:hAnsi="Times"/>
          <w:sz w:val="24"/>
          <w:szCs w:val="24"/>
        </w:rPr>
        <w:t xml:space="preserve">.  Our </w:t>
      </w:r>
      <w:r w:rsidR="004A673F">
        <w:rPr>
          <w:rFonts w:ascii="Times" w:hAnsi="Times"/>
          <w:sz w:val="24"/>
          <w:szCs w:val="24"/>
        </w:rPr>
        <w:t>study thus</w:t>
      </w:r>
      <w:r w:rsidR="008E11F0">
        <w:rPr>
          <w:rFonts w:ascii="Times" w:hAnsi="Times"/>
          <w:sz w:val="24"/>
          <w:szCs w:val="24"/>
        </w:rPr>
        <w:t xml:space="preserve"> document</w:t>
      </w:r>
      <w:r w:rsidR="004A673F">
        <w:rPr>
          <w:rFonts w:ascii="Times" w:hAnsi="Times"/>
          <w:sz w:val="24"/>
          <w:szCs w:val="24"/>
        </w:rPr>
        <w:t>s</w:t>
      </w:r>
      <w:r w:rsidR="003004FA">
        <w:rPr>
          <w:rFonts w:ascii="Times" w:hAnsi="Times"/>
          <w:sz w:val="24"/>
          <w:szCs w:val="24"/>
        </w:rPr>
        <w:t xml:space="preserve">, </w:t>
      </w:r>
      <w:r w:rsidR="008E11F0">
        <w:rPr>
          <w:rFonts w:ascii="Times" w:hAnsi="Times"/>
          <w:sz w:val="24"/>
          <w:szCs w:val="24"/>
        </w:rPr>
        <w:t>for the first time</w:t>
      </w:r>
      <w:r w:rsidR="003004FA">
        <w:rPr>
          <w:rFonts w:ascii="Times" w:hAnsi="Times"/>
          <w:sz w:val="24"/>
          <w:szCs w:val="24"/>
        </w:rPr>
        <w:t>,</w:t>
      </w:r>
      <w:r w:rsidR="008E11F0">
        <w:rPr>
          <w:rFonts w:ascii="Times" w:hAnsi="Times"/>
          <w:sz w:val="24"/>
          <w:szCs w:val="24"/>
        </w:rPr>
        <w:t xml:space="preserve"> </w:t>
      </w:r>
      <w:r w:rsidR="00B94B3D">
        <w:rPr>
          <w:rFonts w:ascii="Times" w:hAnsi="Times"/>
          <w:sz w:val="24"/>
          <w:szCs w:val="24"/>
        </w:rPr>
        <w:t>a case</w:t>
      </w:r>
      <w:r w:rsidR="00B94B3D" w:rsidRPr="00B94B3D">
        <w:rPr>
          <w:rFonts w:ascii="Times" w:hAnsi="Times"/>
          <w:sz w:val="24"/>
          <w:szCs w:val="24"/>
        </w:rPr>
        <w:t xml:space="preserve"> </w:t>
      </w:r>
      <w:r w:rsidR="003004FA">
        <w:rPr>
          <w:rFonts w:ascii="Times" w:hAnsi="Times"/>
          <w:sz w:val="24"/>
          <w:szCs w:val="24"/>
        </w:rPr>
        <w:t xml:space="preserve">of </w:t>
      </w:r>
      <w:r w:rsidR="004A673F">
        <w:rPr>
          <w:rFonts w:ascii="Times" w:hAnsi="Times"/>
          <w:sz w:val="24"/>
          <w:szCs w:val="24"/>
        </w:rPr>
        <w:t xml:space="preserve">within-species </w:t>
      </w:r>
      <w:proofErr w:type="spellStart"/>
      <w:r w:rsidR="00562A73">
        <w:rPr>
          <w:rFonts w:ascii="Times" w:hAnsi="Times"/>
          <w:sz w:val="24"/>
          <w:szCs w:val="24"/>
        </w:rPr>
        <w:t>Bcd</w:t>
      </w:r>
      <w:proofErr w:type="spellEnd"/>
      <w:r w:rsidR="00562A73">
        <w:rPr>
          <w:rFonts w:ascii="Times" w:hAnsi="Times"/>
          <w:sz w:val="24"/>
          <w:szCs w:val="24"/>
        </w:rPr>
        <w:t xml:space="preserve"> </w:t>
      </w:r>
      <w:r w:rsidR="004A673F">
        <w:rPr>
          <w:rFonts w:ascii="Times" w:hAnsi="Times"/>
          <w:sz w:val="24"/>
          <w:szCs w:val="24"/>
        </w:rPr>
        <w:t xml:space="preserve">scaling </w:t>
      </w:r>
      <w:r w:rsidR="003004FA">
        <w:rPr>
          <w:rFonts w:ascii="Times" w:hAnsi="Times"/>
          <w:sz w:val="24"/>
          <w:szCs w:val="24"/>
        </w:rPr>
        <w:t xml:space="preserve">achieved through </w:t>
      </w:r>
      <w:r w:rsidR="00B94B3D">
        <w:rPr>
          <w:rFonts w:ascii="Times" w:hAnsi="Times"/>
          <w:sz w:val="24"/>
          <w:szCs w:val="24"/>
        </w:rPr>
        <w:t xml:space="preserve">adjusting </w:t>
      </w:r>
      <w:r w:rsidR="00562A73">
        <w:rPr>
          <w:rFonts w:ascii="Times" w:hAnsi="Times"/>
          <w:sz w:val="24"/>
          <w:szCs w:val="24"/>
        </w:rPr>
        <w:t>the profile’s</w:t>
      </w:r>
      <w:r w:rsidR="00B94B3D">
        <w:rPr>
          <w:rFonts w:ascii="Times" w:hAnsi="Times"/>
          <w:sz w:val="24"/>
          <w:szCs w:val="24"/>
        </w:rPr>
        <w:t xml:space="preserve"> exponential characteristics.</w:t>
      </w:r>
    </w:p>
    <w:p w14:paraId="0A48A19F" w14:textId="7F5022F4" w:rsidR="00604628" w:rsidRDefault="00604628" w:rsidP="00424CE0">
      <w:pPr>
        <w:spacing w:line="480" w:lineRule="auto"/>
        <w:jc w:val="both"/>
        <w:rPr>
          <w:rFonts w:ascii="Times" w:hAnsi="Times"/>
          <w:sz w:val="24"/>
          <w:szCs w:val="24"/>
        </w:rPr>
      </w:pPr>
      <w:r w:rsidRPr="003276DC">
        <w:rPr>
          <w:rFonts w:ascii="Times" w:hAnsi="Times"/>
          <w:b/>
          <w:sz w:val="24"/>
          <w:szCs w:val="24"/>
        </w:rPr>
        <w:lastRenderedPageBreak/>
        <w:t>Introduction</w:t>
      </w:r>
      <w:r>
        <w:rPr>
          <w:rFonts w:ascii="Times" w:hAnsi="Times"/>
          <w:sz w:val="24"/>
          <w:szCs w:val="24"/>
        </w:rPr>
        <w:t xml:space="preserve"> </w:t>
      </w:r>
      <w:r w:rsidR="007E4E2C">
        <w:rPr>
          <w:rFonts w:ascii="Times" w:hAnsi="Times"/>
          <w:sz w:val="24"/>
          <w:szCs w:val="24"/>
        </w:rPr>
        <w:t>(</w:t>
      </w:r>
      <w:r w:rsidR="00CE58AA">
        <w:rPr>
          <w:rFonts w:ascii="Times" w:hAnsi="Times"/>
          <w:sz w:val="24"/>
          <w:szCs w:val="24"/>
        </w:rPr>
        <w:t>Intro needs work—it has not been touched—I will get to it after everything else is settled down</w:t>
      </w:r>
      <w:r w:rsidR="007E4E2C">
        <w:rPr>
          <w:rFonts w:ascii="Times" w:hAnsi="Times"/>
          <w:sz w:val="24"/>
          <w:szCs w:val="24"/>
        </w:rPr>
        <w:t>)</w:t>
      </w:r>
    </w:p>
    <w:p w14:paraId="1F6CFAF3" w14:textId="77777777" w:rsidR="00604628" w:rsidRDefault="00604628" w:rsidP="00424CE0">
      <w:pPr>
        <w:spacing w:line="480" w:lineRule="auto"/>
        <w:ind w:firstLine="720"/>
        <w:jc w:val="both"/>
        <w:rPr>
          <w:rFonts w:ascii="Times" w:hAnsi="Times"/>
          <w:sz w:val="24"/>
          <w:szCs w:val="24"/>
        </w:rPr>
      </w:pPr>
      <w:r>
        <w:rPr>
          <w:rFonts w:ascii="Times" w:hAnsi="Times"/>
          <w:sz w:val="24"/>
          <w:szCs w:val="24"/>
        </w:rPr>
        <w:t xml:space="preserve">The process of development is fundamentally robust; the achievement of appropriate scaling is evolutionarily critical.  An appropriately scaled system must necessarily be insensitive to fluctuations in size.  The </w:t>
      </w:r>
      <w:r>
        <w:rPr>
          <w:rFonts w:ascii="Times" w:hAnsi="Times"/>
          <w:i/>
          <w:sz w:val="24"/>
          <w:szCs w:val="24"/>
        </w:rPr>
        <w:t>Drosophila</w:t>
      </w:r>
      <w:r>
        <w:rPr>
          <w:rFonts w:ascii="Times" w:hAnsi="Times"/>
          <w:sz w:val="24"/>
          <w:szCs w:val="24"/>
        </w:rPr>
        <w:t xml:space="preserve"> </w:t>
      </w:r>
      <w:proofErr w:type="spellStart"/>
      <w:r>
        <w:rPr>
          <w:rFonts w:ascii="Times" w:hAnsi="Times"/>
          <w:sz w:val="24"/>
          <w:szCs w:val="24"/>
        </w:rPr>
        <w:t>syncitial</w:t>
      </w:r>
      <w:proofErr w:type="spellEnd"/>
      <w:r>
        <w:rPr>
          <w:rFonts w:ascii="Times" w:hAnsi="Times"/>
          <w:sz w:val="24"/>
          <w:szCs w:val="24"/>
        </w:rPr>
        <w:t xml:space="preserve"> embryo provides a well studied system which describes how pattern formation occurs in an environment potentially variable in size.  </w:t>
      </w:r>
    </w:p>
    <w:p w14:paraId="32E3F9DF" w14:textId="77777777" w:rsidR="00604628" w:rsidRDefault="00604628" w:rsidP="00424CE0">
      <w:pPr>
        <w:spacing w:line="480" w:lineRule="auto"/>
        <w:jc w:val="both"/>
        <w:rPr>
          <w:rFonts w:ascii="Times" w:hAnsi="Times"/>
          <w:sz w:val="24"/>
          <w:szCs w:val="24"/>
        </w:rPr>
      </w:pPr>
      <w:r>
        <w:rPr>
          <w:rFonts w:ascii="Times" w:hAnsi="Times"/>
          <w:sz w:val="24"/>
          <w:szCs w:val="24"/>
        </w:rPr>
        <w:tab/>
        <w:t xml:space="preserve">The </w:t>
      </w:r>
      <w:proofErr w:type="spellStart"/>
      <w:r>
        <w:rPr>
          <w:rFonts w:ascii="Times" w:hAnsi="Times"/>
          <w:sz w:val="24"/>
          <w:szCs w:val="24"/>
        </w:rPr>
        <w:t>Bicoid</w:t>
      </w:r>
      <w:proofErr w:type="spellEnd"/>
      <w:r>
        <w:rPr>
          <w:rFonts w:ascii="Times" w:hAnsi="Times"/>
          <w:sz w:val="24"/>
          <w:szCs w:val="24"/>
        </w:rPr>
        <w:t xml:space="preserve"> </w:t>
      </w:r>
      <w:proofErr w:type="spellStart"/>
      <w:r>
        <w:rPr>
          <w:rFonts w:ascii="Times" w:hAnsi="Times"/>
          <w:sz w:val="24"/>
          <w:szCs w:val="24"/>
        </w:rPr>
        <w:t>morphogenic</w:t>
      </w:r>
      <w:proofErr w:type="spellEnd"/>
      <w:r>
        <w:rPr>
          <w:rFonts w:ascii="Times" w:hAnsi="Times"/>
          <w:sz w:val="24"/>
          <w:szCs w:val="24"/>
        </w:rPr>
        <w:t xml:space="preserve"> protein forms an exponentially degrading concentration gradient along the anterior-posterior axis of the early embryo.  Previous studies have shown that scaled pattern formation can be achieved in the face of small and large difference in size.  The </w:t>
      </w:r>
      <w:proofErr w:type="spellStart"/>
      <w:r>
        <w:rPr>
          <w:rFonts w:ascii="Times" w:hAnsi="Times"/>
          <w:sz w:val="24"/>
          <w:szCs w:val="24"/>
        </w:rPr>
        <w:t>Bicoid</w:t>
      </w:r>
      <w:proofErr w:type="spellEnd"/>
      <w:r>
        <w:rPr>
          <w:rFonts w:ascii="Times" w:hAnsi="Times"/>
          <w:sz w:val="24"/>
          <w:szCs w:val="24"/>
        </w:rPr>
        <w:t xml:space="preserve"> protein is an anterior determinant which induces the expression of downstream genes; ultimately directing the formation of the head and thorax structures.</w:t>
      </w:r>
    </w:p>
    <w:p w14:paraId="5FEE1FA6" w14:textId="743A1C21" w:rsidR="00604628" w:rsidRDefault="00604628" w:rsidP="00424CE0">
      <w:pPr>
        <w:spacing w:line="480" w:lineRule="auto"/>
        <w:jc w:val="both"/>
        <w:rPr>
          <w:rFonts w:ascii="Times" w:hAnsi="Times"/>
          <w:sz w:val="24"/>
          <w:szCs w:val="24"/>
        </w:rPr>
      </w:pPr>
      <w:r>
        <w:rPr>
          <w:rFonts w:ascii="Times" w:hAnsi="Times"/>
          <w:sz w:val="24"/>
          <w:szCs w:val="24"/>
        </w:rPr>
        <w:tab/>
        <w:t xml:space="preserve">In </w:t>
      </w:r>
      <w:proofErr w:type="spellStart"/>
      <w:r>
        <w:rPr>
          <w:rFonts w:ascii="Times" w:hAnsi="Times"/>
          <w:sz w:val="24"/>
          <w:szCs w:val="24"/>
        </w:rPr>
        <w:t>oour</w:t>
      </w:r>
      <w:proofErr w:type="spellEnd"/>
      <w:r>
        <w:rPr>
          <w:rFonts w:ascii="Times" w:hAnsi="Times"/>
          <w:sz w:val="24"/>
          <w:szCs w:val="24"/>
        </w:rPr>
        <w:t xml:space="preserve"> previous work, we demonstrate how scaling could be achieved in both large and small environments through the total aggregate amount of </w:t>
      </w:r>
      <w:proofErr w:type="spellStart"/>
      <w:r>
        <w:rPr>
          <w:rFonts w:ascii="Times" w:hAnsi="Times"/>
          <w:sz w:val="24"/>
          <w:szCs w:val="24"/>
        </w:rPr>
        <w:t>Bcd</w:t>
      </w:r>
      <w:proofErr w:type="spellEnd"/>
      <w:r>
        <w:rPr>
          <w:rFonts w:ascii="Times" w:hAnsi="Times"/>
          <w:sz w:val="24"/>
          <w:szCs w:val="24"/>
        </w:rPr>
        <w:t xml:space="preserve"> mRNA </w:t>
      </w:r>
      <w:proofErr w:type="spellStart"/>
      <w:r>
        <w:rPr>
          <w:rFonts w:ascii="Times" w:hAnsi="Times"/>
          <w:sz w:val="24"/>
          <w:szCs w:val="24"/>
        </w:rPr>
        <w:t>desposited</w:t>
      </w:r>
      <w:proofErr w:type="spellEnd"/>
      <w:r>
        <w:rPr>
          <w:rFonts w:ascii="Times" w:hAnsi="Times"/>
          <w:sz w:val="24"/>
          <w:szCs w:val="24"/>
        </w:rPr>
        <w:t xml:space="preserve"> maternally during </w:t>
      </w:r>
      <w:proofErr w:type="spellStart"/>
      <w:r>
        <w:rPr>
          <w:rFonts w:ascii="Times" w:hAnsi="Times"/>
          <w:sz w:val="24"/>
          <w:szCs w:val="24"/>
        </w:rPr>
        <w:t>ooogenesis</w:t>
      </w:r>
      <w:proofErr w:type="spellEnd"/>
      <w:r>
        <w:rPr>
          <w:rFonts w:ascii="Times" w:hAnsi="Times"/>
          <w:sz w:val="24"/>
          <w:szCs w:val="24"/>
        </w:rPr>
        <w:t xml:space="preserve">.  In the present study, we reveal that the total amount of </w:t>
      </w:r>
      <w:proofErr w:type="spellStart"/>
      <w:r>
        <w:rPr>
          <w:rFonts w:ascii="Times" w:hAnsi="Times"/>
          <w:sz w:val="24"/>
          <w:szCs w:val="24"/>
        </w:rPr>
        <w:t>Bcd</w:t>
      </w:r>
      <w:proofErr w:type="spellEnd"/>
      <w:r>
        <w:rPr>
          <w:rFonts w:ascii="Times" w:hAnsi="Times"/>
          <w:sz w:val="24"/>
          <w:szCs w:val="24"/>
        </w:rPr>
        <w:t xml:space="preserve"> mRNA is not the sole determinant by which scaling can be achieved.  Here we show that the manner in which </w:t>
      </w:r>
      <w:proofErr w:type="spellStart"/>
      <w:r>
        <w:rPr>
          <w:rFonts w:ascii="Times" w:hAnsi="Times"/>
          <w:sz w:val="24"/>
          <w:szCs w:val="24"/>
        </w:rPr>
        <w:t>Bcd</w:t>
      </w:r>
      <w:proofErr w:type="spellEnd"/>
      <w:r>
        <w:rPr>
          <w:rFonts w:ascii="Times" w:hAnsi="Times"/>
          <w:sz w:val="24"/>
          <w:szCs w:val="24"/>
        </w:rPr>
        <w:t xml:space="preserve"> mRNA is distributed is a contributing factor in scale determination, sufficient to support scaled patterning.  We find that defects in </w:t>
      </w:r>
      <w:proofErr w:type="spellStart"/>
      <w:r>
        <w:rPr>
          <w:rFonts w:ascii="Times" w:hAnsi="Times"/>
          <w:sz w:val="24"/>
          <w:szCs w:val="24"/>
        </w:rPr>
        <w:t>Bcd</w:t>
      </w:r>
      <w:proofErr w:type="spellEnd"/>
      <w:r>
        <w:rPr>
          <w:rFonts w:ascii="Times" w:hAnsi="Times"/>
          <w:sz w:val="24"/>
          <w:szCs w:val="24"/>
        </w:rPr>
        <w:t xml:space="preserve"> mRNA localization genes allow for viability to be permissible in this environment.  </w:t>
      </w:r>
    </w:p>
    <w:p w14:paraId="3C6AEB14" w14:textId="2523AE2D" w:rsidR="00561725" w:rsidRPr="00B3525E" w:rsidRDefault="00B3525E" w:rsidP="00561725">
      <w:pPr>
        <w:rPr>
          <w:rFonts w:ascii="Times" w:hAnsi="Times"/>
          <w:sz w:val="24"/>
          <w:szCs w:val="24"/>
        </w:rPr>
      </w:pPr>
      <w:r>
        <w:rPr>
          <w:rFonts w:ascii="Times" w:hAnsi="Times"/>
          <w:sz w:val="24"/>
          <w:szCs w:val="24"/>
        </w:rPr>
        <w:t>--</w:t>
      </w:r>
      <w:r w:rsidR="00450D2B" w:rsidRPr="00B3525E">
        <w:rPr>
          <w:rFonts w:ascii="Times" w:hAnsi="Times"/>
          <w:sz w:val="24"/>
          <w:szCs w:val="24"/>
        </w:rPr>
        <w:t>Need to define B0, lambda in intro</w:t>
      </w:r>
    </w:p>
    <w:p w14:paraId="0A000FDE" w14:textId="77777777" w:rsidR="00450D2B" w:rsidRDefault="00450D2B" w:rsidP="00561725">
      <w:pPr>
        <w:rPr>
          <w:rFonts w:ascii="Times" w:hAnsi="Times"/>
          <w:b/>
          <w:sz w:val="24"/>
          <w:szCs w:val="24"/>
        </w:rPr>
      </w:pPr>
    </w:p>
    <w:p w14:paraId="4D40FDBE" w14:textId="2C75C09C" w:rsidR="00CD6F44" w:rsidRPr="00561725" w:rsidRDefault="00CD6F44" w:rsidP="00561725">
      <w:pPr>
        <w:rPr>
          <w:rFonts w:ascii="Times" w:hAnsi="Times"/>
          <w:b/>
          <w:sz w:val="24"/>
          <w:szCs w:val="24"/>
        </w:rPr>
      </w:pPr>
      <w:r w:rsidRPr="00106631">
        <w:rPr>
          <w:rFonts w:ascii="Times" w:hAnsi="Times"/>
          <w:b/>
          <w:sz w:val="24"/>
          <w:szCs w:val="24"/>
        </w:rPr>
        <w:t>Results</w:t>
      </w:r>
    </w:p>
    <w:p w14:paraId="51534514" w14:textId="3E66D7EF" w:rsidR="00CD6F44" w:rsidRPr="00106631" w:rsidRDefault="00145244" w:rsidP="00424CE0">
      <w:pPr>
        <w:spacing w:line="480" w:lineRule="auto"/>
        <w:jc w:val="both"/>
        <w:rPr>
          <w:rFonts w:ascii="Times" w:hAnsi="Times"/>
          <w:b/>
          <w:sz w:val="24"/>
          <w:szCs w:val="24"/>
        </w:rPr>
      </w:pPr>
      <w:r>
        <w:rPr>
          <w:rFonts w:ascii="Times" w:hAnsi="Times"/>
          <w:b/>
          <w:sz w:val="24"/>
          <w:szCs w:val="24"/>
        </w:rPr>
        <w:lastRenderedPageBreak/>
        <w:t>Embryos from a pair of selected Drosophila melanogaster lines</w:t>
      </w:r>
      <w:r w:rsidRPr="00145244">
        <w:rPr>
          <w:rFonts w:ascii="Times" w:hAnsi="Times"/>
          <w:b/>
          <w:sz w:val="24"/>
          <w:szCs w:val="24"/>
        </w:rPr>
        <w:t xml:space="preserve"> </w:t>
      </w:r>
      <w:r>
        <w:rPr>
          <w:rFonts w:ascii="Times" w:hAnsi="Times"/>
          <w:b/>
          <w:sz w:val="24"/>
          <w:szCs w:val="24"/>
        </w:rPr>
        <w:t xml:space="preserve">exhibit </w:t>
      </w:r>
      <w:proofErr w:type="spellStart"/>
      <w:r>
        <w:rPr>
          <w:rFonts w:ascii="Times" w:hAnsi="Times"/>
          <w:b/>
          <w:sz w:val="24"/>
          <w:szCs w:val="24"/>
        </w:rPr>
        <w:t>Bcd</w:t>
      </w:r>
      <w:proofErr w:type="spellEnd"/>
      <w:r>
        <w:rPr>
          <w:rFonts w:ascii="Times" w:hAnsi="Times"/>
          <w:b/>
          <w:sz w:val="24"/>
          <w:szCs w:val="24"/>
        </w:rPr>
        <w:t xml:space="preserve"> properties uncharacteristic of their size</w:t>
      </w:r>
    </w:p>
    <w:p w14:paraId="64DDB7DB" w14:textId="77777777" w:rsidR="00B3525E" w:rsidRDefault="00CD6F44" w:rsidP="00424CE0">
      <w:pPr>
        <w:spacing w:line="480" w:lineRule="auto"/>
        <w:jc w:val="both"/>
        <w:rPr>
          <w:rFonts w:ascii="Times" w:hAnsi="Times"/>
          <w:sz w:val="24"/>
          <w:szCs w:val="24"/>
        </w:rPr>
      </w:pPr>
      <w:r>
        <w:rPr>
          <w:rFonts w:ascii="Times" w:hAnsi="Times"/>
          <w:sz w:val="24"/>
          <w:szCs w:val="24"/>
        </w:rPr>
        <w:tab/>
      </w:r>
      <w:r w:rsidR="000F680A">
        <w:rPr>
          <w:rFonts w:ascii="Times" w:hAnsi="Times"/>
          <w:sz w:val="24"/>
          <w:szCs w:val="24"/>
        </w:rPr>
        <w:t xml:space="preserve">In </w:t>
      </w:r>
      <w:r w:rsidR="008567EC">
        <w:rPr>
          <w:rFonts w:ascii="Times" w:hAnsi="Times"/>
          <w:sz w:val="24"/>
          <w:szCs w:val="24"/>
        </w:rPr>
        <w:t>a recent study</w:t>
      </w:r>
      <w:r w:rsidR="000F680A">
        <w:rPr>
          <w:rFonts w:ascii="Times" w:hAnsi="Times"/>
          <w:sz w:val="24"/>
          <w:szCs w:val="24"/>
        </w:rPr>
        <w:t xml:space="preserve"> (ref), we </w:t>
      </w:r>
      <w:r w:rsidR="008567EC">
        <w:rPr>
          <w:rFonts w:ascii="Times" w:hAnsi="Times"/>
          <w:sz w:val="24"/>
          <w:szCs w:val="24"/>
        </w:rPr>
        <w:t>quantified</w:t>
      </w:r>
      <w:r w:rsidR="000F680A">
        <w:rPr>
          <w:rFonts w:ascii="Times" w:hAnsi="Times"/>
          <w:sz w:val="24"/>
          <w:szCs w:val="24"/>
        </w:rPr>
        <w:t xml:space="preserve"> the </w:t>
      </w:r>
      <w:proofErr w:type="spellStart"/>
      <w:proofErr w:type="gramStart"/>
      <w:r w:rsidR="000F680A">
        <w:rPr>
          <w:rFonts w:ascii="Times" w:hAnsi="Times"/>
          <w:sz w:val="24"/>
          <w:szCs w:val="24"/>
        </w:rPr>
        <w:t>Bcd</w:t>
      </w:r>
      <w:proofErr w:type="spellEnd"/>
      <w:proofErr w:type="gramEnd"/>
      <w:r w:rsidR="000F680A">
        <w:rPr>
          <w:rFonts w:ascii="Times" w:hAnsi="Times"/>
          <w:sz w:val="24"/>
          <w:szCs w:val="24"/>
        </w:rPr>
        <w:t xml:space="preserve"> </w:t>
      </w:r>
      <w:r w:rsidR="008567EC">
        <w:rPr>
          <w:rFonts w:ascii="Times" w:hAnsi="Times"/>
          <w:sz w:val="24"/>
          <w:szCs w:val="24"/>
        </w:rPr>
        <w:t>gradient</w:t>
      </w:r>
      <w:r w:rsidR="000F680A">
        <w:rPr>
          <w:rFonts w:ascii="Times" w:hAnsi="Times"/>
          <w:sz w:val="24"/>
          <w:szCs w:val="24"/>
        </w:rPr>
        <w:t xml:space="preserve"> and </w:t>
      </w:r>
      <w:proofErr w:type="spellStart"/>
      <w:r w:rsidR="000F680A">
        <w:rPr>
          <w:rFonts w:ascii="Times" w:hAnsi="Times"/>
          <w:sz w:val="24"/>
          <w:szCs w:val="24"/>
        </w:rPr>
        <w:t>bcd</w:t>
      </w:r>
      <w:proofErr w:type="spellEnd"/>
      <w:r w:rsidR="000F680A">
        <w:rPr>
          <w:rFonts w:ascii="Times" w:hAnsi="Times"/>
          <w:sz w:val="24"/>
          <w:szCs w:val="24"/>
        </w:rPr>
        <w:t xml:space="preserve"> mRNA properties in</w:t>
      </w:r>
      <w:r w:rsidR="008567EC">
        <w:rPr>
          <w:rFonts w:ascii="Times" w:hAnsi="Times"/>
          <w:sz w:val="24"/>
          <w:szCs w:val="24"/>
        </w:rPr>
        <w:t xml:space="preserve"> embryos from</w:t>
      </w:r>
      <w:r w:rsidR="000F680A">
        <w:rPr>
          <w:rFonts w:ascii="Times" w:hAnsi="Times"/>
          <w:sz w:val="24"/>
          <w:szCs w:val="24"/>
        </w:rPr>
        <w:t xml:space="preserve"> a pair </w:t>
      </w:r>
      <w:r>
        <w:rPr>
          <w:rFonts w:ascii="Times" w:hAnsi="Times"/>
          <w:sz w:val="24"/>
          <w:szCs w:val="24"/>
        </w:rPr>
        <w:t xml:space="preserve">of inbred </w:t>
      </w:r>
      <w:r>
        <w:rPr>
          <w:rFonts w:ascii="Times" w:hAnsi="Times"/>
          <w:i/>
          <w:sz w:val="24"/>
          <w:szCs w:val="24"/>
        </w:rPr>
        <w:t>Drosophila</w:t>
      </w:r>
      <w:r>
        <w:rPr>
          <w:rFonts w:ascii="Times" w:hAnsi="Times"/>
          <w:sz w:val="24"/>
          <w:szCs w:val="24"/>
        </w:rPr>
        <w:t xml:space="preserve"> lines which </w:t>
      </w:r>
      <w:r w:rsidR="000F680A">
        <w:rPr>
          <w:rFonts w:ascii="Times" w:hAnsi="Times"/>
          <w:sz w:val="24"/>
          <w:szCs w:val="24"/>
        </w:rPr>
        <w:t>had</w:t>
      </w:r>
      <w:r>
        <w:rPr>
          <w:rFonts w:ascii="Times" w:hAnsi="Times"/>
          <w:sz w:val="24"/>
          <w:szCs w:val="24"/>
        </w:rPr>
        <w:t xml:space="preserve"> been </w:t>
      </w:r>
      <w:r w:rsidR="000F680A">
        <w:rPr>
          <w:rFonts w:ascii="Times" w:hAnsi="Times"/>
          <w:sz w:val="24"/>
          <w:szCs w:val="24"/>
        </w:rPr>
        <w:t>artifi</w:t>
      </w:r>
      <w:r w:rsidR="008567EC">
        <w:rPr>
          <w:rFonts w:ascii="Times" w:hAnsi="Times"/>
          <w:sz w:val="24"/>
          <w:szCs w:val="24"/>
        </w:rPr>
        <w:t>cially</w:t>
      </w:r>
      <w:r>
        <w:rPr>
          <w:rFonts w:ascii="Times" w:hAnsi="Times"/>
          <w:sz w:val="24"/>
          <w:szCs w:val="24"/>
        </w:rPr>
        <w:t xml:space="preserve"> selected for egg size (Miles ref).   </w:t>
      </w:r>
      <w:r w:rsidR="00954DF7">
        <w:rPr>
          <w:rFonts w:ascii="Times" w:hAnsi="Times"/>
          <w:sz w:val="24"/>
          <w:szCs w:val="24"/>
        </w:rPr>
        <w:t>We also analyzed embryos from se</w:t>
      </w:r>
      <w:r w:rsidR="00BB3DFB">
        <w:rPr>
          <w:rFonts w:ascii="Times" w:hAnsi="Times"/>
          <w:sz w:val="24"/>
          <w:szCs w:val="24"/>
        </w:rPr>
        <w:t xml:space="preserve">veral pairs of </w:t>
      </w:r>
      <w:r w:rsidR="00562A73">
        <w:rPr>
          <w:rFonts w:ascii="Times" w:hAnsi="Times"/>
          <w:sz w:val="24"/>
          <w:szCs w:val="24"/>
        </w:rPr>
        <w:t>artificially selected</w:t>
      </w:r>
      <w:r w:rsidR="00BB3DFB">
        <w:rPr>
          <w:rFonts w:ascii="Times" w:hAnsi="Times"/>
          <w:sz w:val="24"/>
          <w:szCs w:val="24"/>
        </w:rPr>
        <w:t xml:space="preserve"> populations</w:t>
      </w:r>
      <w:r w:rsidR="00C3756A">
        <w:rPr>
          <w:rFonts w:ascii="Times" w:hAnsi="Times"/>
          <w:sz w:val="24"/>
          <w:szCs w:val="24"/>
        </w:rPr>
        <w:t xml:space="preserve"> </w:t>
      </w:r>
      <w:r w:rsidR="00562A73">
        <w:rPr>
          <w:rFonts w:ascii="Times" w:hAnsi="Times"/>
          <w:sz w:val="24"/>
          <w:szCs w:val="24"/>
        </w:rPr>
        <w:t>that had not gone</w:t>
      </w:r>
      <w:r w:rsidR="00C3756A">
        <w:rPr>
          <w:rFonts w:ascii="Times" w:hAnsi="Times"/>
          <w:sz w:val="24"/>
          <w:szCs w:val="24"/>
        </w:rPr>
        <w:t xml:space="preserve"> </w:t>
      </w:r>
      <w:r w:rsidR="00562A73">
        <w:rPr>
          <w:rFonts w:ascii="Times" w:hAnsi="Times"/>
          <w:sz w:val="24"/>
          <w:szCs w:val="24"/>
        </w:rPr>
        <w:t xml:space="preserve">through the </w:t>
      </w:r>
      <w:r w:rsidR="00C3756A">
        <w:rPr>
          <w:rFonts w:ascii="Times" w:hAnsi="Times"/>
          <w:sz w:val="24"/>
          <w:szCs w:val="24"/>
        </w:rPr>
        <w:t>inbreeding process</w:t>
      </w:r>
      <w:r w:rsidR="00BB3DFB">
        <w:rPr>
          <w:rFonts w:ascii="Times" w:hAnsi="Times"/>
          <w:sz w:val="24"/>
          <w:szCs w:val="24"/>
        </w:rPr>
        <w:t xml:space="preserve">.  </w:t>
      </w:r>
      <w:r w:rsidR="001E36C8">
        <w:rPr>
          <w:rFonts w:ascii="Times" w:hAnsi="Times"/>
          <w:sz w:val="24"/>
          <w:szCs w:val="24"/>
        </w:rPr>
        <w:t>From</w:t>
      </w:r>
      <w:r w:rsidR="000272EB">
        <w:rPr>
          <w:rFonts w:ascii="Times" w:hAnsi="Times"/>
          <w:sz w:val="24"/>
          <w:szCs w:val="24"/>
        </w:rPr>
        <w:t xml:space="preserve"> </w:t>
      </w:r>
      <w:r w:rsidR="001E36C8">
        <w:rPr>
          <w:rFonts w:ascii="Times" w:hAnsi="Times"/>
          <w:sz w:val="24"/>
          <w:szCs w:val="24"/>
        </w:rPr>
        <w:t>those</w:t>
      </w:r>
      <w:r w:rsidR="000272EB">
        <w:rPr>
          <w:rFonts w:ascii="Times" w:hAnsi="Times"/>
          <w:sz w:val="24"/>
          <w:szCs w:val="24"/>
        </w:rPr>
        <w:t xml:space="preserve"> experiments</w:t>
      </w:r>
      <w:r w:rsidR="00BB3DFB">
        <w:rPr>
          <w:rFonts w:ascii="Times" w:hAnsi="Times"/>
          <w:sz w:val="24"/>
          <w:szCs w:val="24"/>
        </w:rPr>
        <w:t xml:space="preserve">, a general </w:t>
      </w:r>
      <w:r w:rsidR="000272EB">
        <w:rPr>
          <w:rFonts w:ascii="Times" w:hAnsi="Times"/>
          <w:sz w:val="24"/>
          <w:szCs w:val="24"/>
        </w:rPr>
        <w:t xml:space="preserve">“rule” emerged that large embryos </w:t>
      </w:r>
      <w:r w:rsidR="00AA73C1">
        <w:rPr>
          <w:rFonts w:ascii="Times" w:hAnsi="Times"/>
          <w:sz w:val="24"/>
          <w:szCs w:val="24"/>
        </w:rPr>
        <w:t>contain</w:t>
      </w:r>
      <w:r w:rsidR="000272EB">
        <w:rPr>
          <w:rFonts w:ascii="Times" w:hAnsi="Times"/>
          <w:sz w:val="24"/>
          <w:szCs w:val="24"/>
        </w:rPr>
        <w:t xml:space="preserve"> more </w:t>
      </w:r>
      <w:r w:rsidR="001E36C8">
        <w:rPr>
          <w:rFonts w:ascii="Times" w:hAnsi="Times"/>
          <w:sz w:val="24"/>
          <w:szCs w:val="24"/>
        </w:rPr>
        <w:t xml:space="preserve">maternally deposited </w:t>
      </w:r>
      <w:proofErr w:type="spellStart"/>
      <w:proofErr w:type="gramStart"/>
      <w:r w:rsidR="00562A73">
        <w:rPr>
          <w:rFonts w:ascii="Times" w:hAnsi="Times"/>
          <w:sz w:val="24"/>
          <w:szCs w:val="24"/>
        </w:rPr>
        <w:t>bcd</w:t>
      </w:r>
      <w:proofErr w:type="spellEnd"/>
      <w:proofErr w:type="gramEnd"/>
      <w:r w:rsidR="00562A73">
        <w:rPr>
          <w:rFonts w:ascii="Times" w:hAnsi="Times"/>
          <w:sz w:val="24"/>
          <w:szCs w:val="24"/>
        </w:rPr>
        <w:t xml:space="preserve"> mRNA, which </w:t>
      </w:r>
      <w:r w:rsidR="001E36C8">
        <w:rPr>
          <w:rFonts w:ascii="Times" w:hAnsi="Times"/>
          <w:sz w:val="24"/>
          <w:szCs w:val="24"/>
        </w:rPr>
        <w:t>led</w:t>
      </w:r>
      <w:r w:rsidR="000272EB">
        <w:rPr>
          <w:rFonts w:ascii="Times" w:hAnsi="Times"/>
          <w:sz w:val="24"/>
          <w:szCs w:val="24"/>
        </w:rPr>
        <w:t xml:space="preserve"> to </w:t>
      </w:r>
      <w:r w:rsidR="001E36C8">
        <w:rPr>
          <w:rFonts w:ascii="Times" w:hAnsi="Times"/>
          <w:sz w:val="24"/>
          <w:szCs w:val="24"/>
        </w:rPr>
        <w:t xml:space="preserve">a </w:t>
      </w:r>
      <w:r w:rsidR="000272EB">
        <w:rPr>
          <w:rFonts w:ascii="Times" w:hAnsi="Times"/>
          <w:sz w:val="24"/>
          <w:szCs w:val="24"/>
        </w:rPr>
        <w:t xml:space="preserve">higher </w:t>
      </w:r>
      <w:r w:rsidR="00450D2B">
        <w:rPr>
          <w:rFonts w:ascii="Times" w:hAnsi="Times"/>
          <w:sz w:val="24"/>
          <w:szCs w:val="24"/>
        </w:rPr>
        <w:t xml:space="preserve">concentration of </w:t>
      </w:r>
      <w:proofErr w:type="spellStart"/>
      <w:r w:rsidR="00450D2B">
        <w:rPr>
          <w:rFonts w:ascii="Times" w:hAnsi="Times"/>
          <w:sz w:val="24"/>
          <w:szCs w:val="24"/>
        </w:rPr>
        <w:t>Bcd</w:t>
      </w:r>
      <w:proofErr w:type="spellEnd"/>
      <w:r w:rsidR="00450D2B">
        <w:rPr>
          <w:rFonts w:ascii="Times" w:hAnsi="Times"/>
          <w:sz w:val="24"/>
          <w:szCs w:val="24"/>
        </w:rPr>
        <w:t xml:space="preserve"> at the anterior </w:t>
      </w:r>
      <w:r w:rsidR="00562A73">
        <w:rPr>
          <w:rFonts w:ascii="Times" w:hAnsi="Times"/>
          <w:sz w:val="24"/>
          <w:szCs w:val="24"/>
        </w:rPr>
        <w:t>B0</w:t>
      </w:r>
      <w:r w:rsidR="00AA73C1">
        <w:rPr>
          <w:rFonts w:ascii="Times" w:hAnsi="Times"/>
          <w:sz w:val="24"/>
          <w:szCs w:val="24"/>
        </w:rPr>
        <w:t xml:space="preserve"> and scaling of the </w:t>
      </w:r>
      <w:proofErr w:type="spellStart"/>
      <w:r w:rsidR="00AA73C1">
        <w:rPr>
          <w:rFonts w:ascii="Times" w:hAnsi="Times"/>
          <w:sz w:val="24"/>
          <w:szCs w:val="24"/>
        </w:rPr>
        <w:t>Bcd</w:t>
      </w:r>
      <w:proofErr w:type="spellEnd"/>
      <w:r w:rsidR="00AA73C1">
        <w:rPr>
          <w:rFonts w:ascii="Times" w:hAnsi="Times"/>
          <w:sz w:val="24"/>
          <w:szCs w:val="24"/>
        </w:rPr>
        <w:t xml:space="preserve"> gradient profile</w:t>
      </w:r>
      <w:r w:rsidR="000272EB">
        <w:rPr>
          <w:rFonts w:ascii="Times" w:hAnsi="Times"/>
          <w:sz w:val="24"/>
          <w:szCs w:val="24"/>
        </w:rPr>
        <w:t xml:space="preserve"> (ref).  </w:t>
      </w:r>
      <w:r w:rsidR="001E36C8">
        <w:rPr>
          <w:rFonts w:ascii="Times" w:hAnsi="Times"/>
          <w:sz w:val="24"/>
          <w:szCs w:val="24"/>
        </w:rPr>
        <w:t xml:space="preserve">In analyzing </w:t>
      </w:r>
      <w:r w:rsidR="00FF34CE">
        <w:rPr>
          <w:rFonts w:ascii="Times" w:hAnsi="Times"/>
          <w:sz w:val="24"/>
          <w:szCs w:val="24"/>
        </w:rPr>
        <w:t>another pair of inbred lines (referred to as the “alternative pair” to simply make a distinction with the original inbred pair that we reported previously</w:t>
      </w:r>
      <w:r w:rsidR="001E36C8">
        <w:rPr>
          <w:rFonts w:ascii="Times" w:hAnsi="Times"/>
          <w:sz w:val="24"/>
          <w:szCs w:val="24"/>
        </w:rPr>
        <w:t>—see Methods for details</w:t>
      </w:r>
      <w:r w:rsidR="00FF34CE">
        <w:rPr>
          <w:rFonts w:ascii="Times" w:hAnsi="Times"/>
          <w:sz w:val="24"/>
          <w:szCs w:val="24"/>
        </w:rPr>
        <w:t xml:space="preserve">), </w:t>
      </w:r>
      <w:r w:rsidR="001E36C8">
        <w:rPr>
          <w:rFonts w:ascii="Times" w:hAnsi="Times"/>
          <w:sz w:val="24"/>
          <w:szCs w:val="24"/>
        </w:rPr>
        <w:t xml:space="preserve">we found that </w:t>
      </w:r>
      <w:r w:rsidR="00FF34CE">
        <w:rPr>
          <w:rFonts w:ascii="Times" w:hAnsi="Times"/>
          <w:sz w:val="24"/>
          <w:szCs w:val="24"/>
        </w:rPr>
        <w:t xml:space="preserve">the embryos exhibited </w:t>
      </w:r>
      <w:proofErr w:type="spellStart"/>
      <w:r w:rsidR="006575EA">
        <w:rPr>
          <w:rFonts w:ascii="Times" w:hAnsi="Times"/>
          <w:sz w:val="24"/>
          <w:szCs w:val="24"/>
        </w:rPr>
        <w:t>Bcd</w:t>
      </w:r>
      <w:proofErr w:type="spellEnd"/>
      <w:r w:rsidR="006575EA">
        <w:rPr>
          <w:rFonts w:ascii="Times" w:hAnsi="Times"/>
          <w:sz w:val="24"/>
          <w:szCs w:val="24"/>
        </w:rPr>
        <w:t xml:space="preserve"> </w:t>
      </w:r>
      <w:r w:rsidR="00FF34CE">
        <w:rPr>
          <w:rFonts w:ascii="Times" w:hAnsi="Times"/>
          <w:sz w:val="24"/>
          <w:szCs w:val="24"/>
        </w:rPr>
        <w:t xml:space="preserve">properties uncharacteristic of </w:t>
      </w:r>
      <w:r w:rsidR="00AA73C1">
        <w:rPr>
          <w:rFonts w:ascii="Times" w:hAnsi="Times"/>
          <w:sz w:val="24"/>
          <w:szCs w:val="24"/>
        </w:rPr>
        <w:t>their</w:t>
      </w:r>
      <w:r w:rsidR="00FF34CE">
        <w:rPr>
          <w:rFonts w:ascii="Times" w:hAnsi="Times"/>
          <w:sz w:val="24"/>
          <w:szCs w:val="24"/>
        </w:rPr>
        <w:t xml:space="preserve"> size</w:t>
      </w:r>
      <w:r w:rsidR="00450D2B">
        <w:rPr>
          <w:rFonts w:ascii="Times" w:hAnsi="Times"/>
          <w:sz w:val="24"/>
          <w:szCs w:val="24"/>
        </w:rPr>
        <w:t>, as further detailed below</w:t>
      </w:r>
      <w:r w:rsidR="001E36C8">
        <w:rPr>
          <w:rFonts w:ascii="Times" w:hAnsi="Times"/>
          <w:sz w:val="24"/>
          <w:szCs w:val="24"/>
        </w:rPr>
        <w:t xml:space="preserve">.  </w:t>
      </w:r>
      <w:r w:rsidR="00450D2B">
        <w:rPr>
          <w:rFonts w:ascii="Times" w:hAnsi="Times"/>
          <w:sz w:val="24"/>
          <w:szCs w:val="24"/>
        </w:rPr>
        <w:t>Here</w:t>
      </w:r>
      <w:r w:rsidR="00561725">
        <w:rPr>
          <w:rFonts w:ascii="Times" w:hAnsi="Times"/>
          <w:sz w:val="24"/>
          <w:szCs w:val="24"/>
        </w:rPr>
        <w:t xml:space="preserve"> we used quantitative </w:t>
      </w:r>
      <w:r w:rsidR="00030AF6">
        <w:rPr>
          <w:rFonts w:ascii="Times" w:hAnsi="Times"/>
          <w:sz w:val="24"/>
          <w:szCs w:val="24"/>
        </w:rPr>
        <w:t xml:space="preserve">immunofluorescence staining </w:t>
      </w:r>
      <w:r w:rsidR="00561725">
        <w:rPr>
          <w:rFonts w:ascii="Times" w:hAnsi="Times"/>
          <w:sz w:val="24"/>
          <w:szCs w:val="24"/>
        </w:rPr>
        <w:t xml:space="preserve">to </w:t>
      </w:r>
      <w:r w:rsidR="00030AF6">
        <w:rPr>
          <w:rFonts w:ascii="Times" w:hAnsi="Times"/>
          <w:sz w:val="24"/>
          <w:szCs w:val="24"/>
        </w:rPr>
        <w:t>detect</w:t>
      </w:r>
      <w:r w:rsidR="00561725">
        <w:rPr>
          <w:rFonts w:ascii="Times" w:hAnsi="Times"/>
          <w:sz w:val="24"/>
          <w:szCs w:val="24"/>
        </w:rPr>
        <w:t xml:space="preserve"> </w:t>
      </w:r>
      <w:proofErr w:type="spellStart"/>
      <w:r w:rsidR="00561725">
        <w:rPr>
          <w:rFonts w:ascii="Times" w:hAnsi="Times"/>
          <w:sz w:val="24"/>
          <w:szCs w:val="24"/>
        </w:rPr>
        <w:t>Bcd</w:t>
      </w:r>
      <w:proofErr w:type="spellEnd"/>
      <w:r w:rsidR="00561725">
        <w:rPr>
          <w:rFonts w:ascii="Times" w:hAnsi="Times"/>
          <w:sz w:val="24"/>
          <w:szCs w:val="24"/>
        </w:rPr>
        <w:t xml:space="preserve"> in whole mount emb</w:t>
      </w:r>
      <w:r w:rsidR="00C3756A">
        <w:rPr>
          <w:rFonts w:ascii="Times" w:hAnsi="Times"/>
          <w:sz w:val="24"/>
          <w:szCs w:val="24"/>
        </w:rPr>
        <w:t>ryos (see Methods for details).</w:t>
      </w:r>
      <w:r w:rsidR="00561725">
        <w:rPr>
          <w:rFonts w:ascii="Times" w:hAnsi="Times"/>
          <w:sz w:val="24"/>
          <w:szCs w:val="24"/>
        </w:rPr>
        <w:t xml:space="preserve">  Our </w:t>
      </w:r>
      <w:r w:rsidR="00C3756A">
        <w:rPr>
          <w:rFonts w:ascii="Times" w:hAnsi="Times"/>
          <w:sz w:val="24"/>
          <w:szCs w:val="24"/>
        </w:rPr>
        <w:t xml:space="preserve">staining and imaging procedures </w:t>
      </w:r>
      <w:r w:rsidR="00561725">
        <w:rPr>
          <w:rFonts w:ascii="Times" w:hAnsi="Times"/>
          <w:sz w:val="24"/>
          <w:szCs w:val="24"/>
        </w:rPr>
        <w:t xml:space="preserve">maintained a linear relationship between </w:t>
      </w:r>
      <w:r w:rsidR="003C391C">
        <w:rPr>
          <w:rFonts w:ascii="Times" w:hAnsi="Times"/>
          <w:sz w:val="24"/>
          <w:szCs w:val="24"/>
        </w:rPr>
        <w:t xml:space="preserve">the captured </w:t>
      </w:r>
      <w:r w:rsidR="00561725">
        <w:rPr>
          <w:rFonts w:ascii="Times" w:hAnsi="Times"/>
          <w:sz w:val="24"/>
          <w:szCs w:val="24"/>
        </w:rPr>
        <w:t xml:space="preserve">fluorescence intensity and </w:t>
      </w:r>
      <w:proofErr w:type="spellStart"/>
      <w:r w:rsidR="00561725">
        <w:rPr>
          <w:rFonts w:ascii="Times" w:hAnsi="Times"/>
          <w:sz w:val="24"/>
          <w:szCs w:val="24"/>
        </w:rPr>
        <w:t>Bcd</w:t>
      </w:r>
      <w:proofErr w:type="spellEnd"/>
      <w:r w:rsidR="00561725">
        <w:rPr>
          <w:rFonts w:ascii="Times" w:hAnsi="Times"/>
          <w:sz w:val="24"/>
          <w:szCs w:val="24"/>
        </w:rPr>
        <w:t xml:space="preserve"> concentration (see Methods).  We </w:t>
      </w:r>
      <w:r w:rsidR="00450D2B">
        <w:rPr>
          <w:rFonts w:ascii="Times" w:hAnsi="Times"/>
          <w:sz w:val="24"/>
          <w:szCs w:val="24"/>
        </w:rPr>
        <w:t xml:space="preserve">thus </w:t>
      </w:r>
      <w:r w:rsidR="00561725">
        <w:rPr>
          <w:rFonts w:ascii="Times" w:hAnsi="Times"/>
          <w:sz w:val="24"/>
          <w:szCs w:val="24"/>
        </w:rPr>
        <w:t xml:space="preserve">use fluorescence intensity and </w:t>
      </w:r>
      <w:proofErr w:type="spellStart"/>
      <w:r w:rsidR="00561725">
        <w:rPr>
          <w:rFonts w:ascii="Times" w:hAnsi="Times"/>
          <w:sz w:val="24"/>
          <w:szCs w:val="24"/>
        </w:rPr>
        <w:t>Bcd</w:t>
      </w:r>
      <w:proofErr w:type="spellEnd"/>
      <w:r w:rsidR="00561725">
        <w:rPr>
          <w:rFonts w:ascii="Times" w:hAnsi="Times"/>
          <w:sz w:val="24"/>
          <w:szCs w:val="24"/>
        </w:rPr>
        <w:t xml:space="preserve"> concentration (</w:t>
      </w:r>
      <w:r w:rsidR="00A46791">
        <w:rPr>
          <w:rFonts w:ascii="Times" w:hAnsi="Times"/>
          <w:sz w:val="24"/>
          <w:szCs w:val="24"/>
        </w:rPr>
        <w:t xml:space="preserve">both </w:t>
      </w:r>
      <w:r w:rsidR="00561725">
        <w:rPr>
          <w:rFonts w:ascii="Times" w:hAnsi="Times"/>
          <w:sz w:val="24"/>
          <w:szCs w:val="24"/>
        </w:rPr>
        <w:t xml:space="preserve">in arbitrary units) interchangeably in </w:t>
      </w:r>
      <w:r w:rsidR="00450D2B">
        <w:rPr>
          <w:rFonts w:ascii="Times" w:hAnsi="Times"/>
          <w:sz w:val="24"/>
          <w:szCs w:val="24"/>
        </w:rPr>
        <w:t>this</w:t>
      </w:r>
      <w:r w:rsidR="00561725">
        <w:rPr>
          <w:rFonts w:ascii="Times" w:hAnsi="Times"/>
          <w:sz w:val="24"/>
          <w:szCs w:val="24"/>
        </w:rPr>
        <w:t xml:space="preserve"> report.  </w:t>
      </w:r>
    </w:p>
    <w:p w14:paraId="310D9D25" w14:textId="77777777" w:rsidR="00B3525E" w:rsidRDefault="00B3525E" w:rsidP="00424CE0">
      <w:pPr>
        <w:spacing w:line="480" w:lineRule="auto"/>
        <w:jc w:val="both"/>
        <w:rPr>
          <w:rFonts w:ascii="Times" w:hAnsi="Times"/>
          <w:sz w:val="24"/>
          <w:szCs w:val="24"/>
        </w:rPr>
      </w:pPr>
    </w:p>
    <w:p w14:paraId="36CF9B2D" w14:textId="0F4B5659" w:rsidR="00FB2977" w:rsidRDefault="00C157D9" w:rsidP="00B3525E">
      <w:pPr>
        <w:spacing w:line="480" w:lineRule="auto"/>
        <w:ind w:firstLine="720"/>
        <w:jc w:val="both"/>
        <w:rPr>
          <w:rFonts w:ascii="Times" w:hAnsi="Times"/>
          <w:sz w:val="24"/>
          <w:szCs w:val="24"/>
        </w:rPr>
      </w:pPr>
      <w:r>
        <w:rPr>
          <w:rFonts w:ascii="Times" w:hAnsi="Times"/>
          <w:sz w:val="24"/>
          <w:szCs w:val="24"/>
        </w:rPr>
        <w:t xml:space="preserve">Fig. </w:t>
      </w:r>
      <w:ins w:id="0" w:author="CCHMC" w:date="2013-04-03T13:59:00Z">
        <w:r w:rsidR="00936AEC">
          <w:rPr>
            <w:rFonts w:ascii="Times" w:hAnsi="Times"/>
            <w:sz w:val="24"/>
            <w:szCs w:val="24"/>
          </w:rPr>
          <w:t>1</w:t>
        </w:r>
      </w:ins>
      <w:del w:id="1" w:author="CCHMC" w:date="2013-04-03T13:59:00Z">
        <w:r w:rsidDel="00936AEC">
          <w:rPr>
            <w:rFonts w:ascii="Times" w:hAnsi="Times"/>
            <w:sz w:val="24"/>
            <w:szCs w:val="24"/>
          </w:rPr>
          <w:delText>X</w:delText>
        </w:r>
      </w:del>
      <w:r>
        <w:rPr>
          <w:rFonts w:ascii="Times" w:hAnsi="Times"/>
          <w:sz w:val="24"/>
          <w:szCs w:val="24"/>
        </w:rPr>
        <w:t xml:space="preserve"> shows raw </w:t>
      </w:r>
      <w:r w:rsidR="00A95CA6">
        <w:rPr>
          <w:rFonts w:ascii="Times" w:hAnsi="Times"/>
          <w:sz w:val="24"/>
          <w:szCs w:val="24"/>
        </w:rPr>
        <w:t xml:space="preserve">fluorescence </w:t>
      </w:r>
      <w:r>
        <w:rPr>
          <w:rFonts w:ascii="Times" w:hAnsi="Times"/>
          <w:sz w:val="24"/>
          <w:szCs w:val="24"/>
        </w:rPr>
        <w:t>images</w:t>
      </w:r>
      <w:r w:rsidR="00A95CA6">
        <w:rPr>
          <w:rFonts w:ascii="Times" w:hAnsi="Times"/>
          <w:sz w:val="24"/>
          <w:szCs w:val="24"/>
        </w:rPr>
        <w:t xml:space="preserve"> </w:t>
      </w:r>
      <w:r w:rsidR="003C391C">
        <w:rPr>
          <w:rFonts w:ascii="Times" w:hAnsi="Times"/>
          <w:sz w:val="24"/>
          <w:szCs w:val="24"/>
        </w:rPr>
        <w:t xml:space="preserve">of </w:t>
      </w:r>
      <w:r>
        <w:rPr>
          <w:rFonts w:ascii="Times" w:hAnsi="Times"/>
          <w:sz w:val="24"/>
          <w:szCs w:val="24"/>
        </w:rPr>
        <w:t>the large and small embryos</w:t>
      </w:r>
      <w:r w:rsidR="003C391C">
        <w:rPr>
          <w:rFonts w:ascii="Times" w:hAnsi="Times"/>
          <w:sz w:val="24"/>
          <w:szCs w:val="24"/>
        </w:rPr>
        <w:t xml:space="preserve"> (all </w:t>
      </w:r>
      <w:r w:rsidR="00450D2B">
        <w:rPr>
          <w:rFonts w:ascii="Times" w:hAnsi="Times"/>
          <w:sz w:val="24"/>
          <w:szCs w:val="24"/>
        </w:rPr>
        <w:t xml:space="preserve">large and small </w:t>
      </w:r>
      <w:r w:rsidR="003C391C">
        <w:rPr>
          <w:rFonts w:ascii="Times" w:hAnsi="Times"/>
          <w:sz w:val="24"/>
          <w:szCs w:val="24"/>
        </w:rPr>
        <w:t xml:space="preserve">embryos </w:t>
      </w:r>
      <w:r w:rsidR="00450D2B">
        <w:rPr>
          <w:rFonts w:ascii="Times" w:hAnsi="Times"/>
          <w:sz w:val="24"/>
          <w:szCs w:val="24"/>
        </w:rPr>
        <w:t xml:space="preserve">in this report </w:t>
      </w:r>
      <w:r w:rsidR="003C391C">
        <w:rPr>
          <w:rFonts w:ascii="Times" w:hAnsi="Times"/>
          <w:sz w:val="24"/>
          <w:szCs w:val="24"/>
        </w:rPr>
        <w:t xml:space="preserve">refer to those from the alternate pair of inbred lines unless </w:t>
      </w:r>
      <w:r w:rsidR="00450D2B">
        <w:rPr>
          <w:rFonts w:ascii="Times" w:hAnsi="Times"/>
          <w:sz w:val="24"/>
          <w:szCs w:val="24"/>
        </w:rPr>
        <w:t xml:space="preserve">otherwise </w:t>
      </w:r>
      <w:r w:rsidR="003C391C">
        <w:rPr>
          <w:rFonts w:ascii="Times" w:hAnsi="Times"/>
          <w:sz w:val="24"/>
          <w:szCs w:val="24"/>
        </w:rPr>
        <w:t>specified)</w:t>
      </w:r>
      <w:r>
        <w:rPr>
          <w:rFonts w:ascii="Times" w:hAnsi="Times"/>
          <w:sz w:val="24"/>
          <w:szCs w:val="24"/>
        </w:rPr>
        <w:t xml:space="preserve">.  </w:t>
      </w:r>
      <w:r w:rsidR="00AA73C1">
        <w:rPr>
          <w:rFonts w:ascii="Times" w:hAnsi="Times"/>
          <w:sz w:val="24"/>
          <w:szCs w:val="24"/>
        </w:rPr>
        <w:t>The image of the</w:t>
      </w:r>
      <w:r w:rsidR="00A95CA6">
        <w:rPr>
          <w:rFonts w:ascii="Times" w:hAnsi="Times"/>
          <w:sz w:val="24"/>
          <w:szCs w:val="24"/>
        </w:rPr>
        <w:t xml:space="preserve"> large embryo </w:t>
      </w:r>
      <w:r w:rsidR="00AA73C1">
        <w:rPr>
          <w:rFonts w:ascii="Times" w:hAnsi="Times"/>
          <w:sz w:val="24"/>
          <w:szCs w:val="24"/>
        </w:rPr>
        <w:t>has</w:t>
      </w:r>
      <w:r w:rsidR="00A95CA6">
        <w:rPr>
          <w:rFonts w:ascii="Times" w:hAnsi="Times"/>
          <w:sz w:val="24"/>
          <w:szCs w:val="24"/>
        </w:rPr>
        <w:t xml:space="preserve"> visibly lower </w:t>
      </w:r>
      <w:r w:rsidR="00AA73C1">
        <w:rPr>
          <w:rFonts w:ascii="Times" w:hAnsi="Times"/>
          <w:sz w:val="24"/>
          <w:szCs w:val="24"/>
        </w:rPr>
        <w:t>fluorescence</w:t>
      </w:r>
      <w:r w:rsidR="00A95CA6">
        <w:rPr>
          <w:rFonts w:ascii="Times" w:hAnsi="Times"/>
          <w:sz w:val="24"/>
          <w:szCs w:val="24"/>
        </w:rPr>
        <w:t xml:space="preserve"> </w:t>
      </w:r>
      <w:r w:rsidR="00AA73C1">
        <w:rPr>
          <w:rFonts w:ascii="Times" w:hAnsi="Times"/>
          <w:sz w:val="24"/>
          <w:szCs w:val="24"/>
        </w:rPr>
        <w:t>intensity</w:t>
      </w:r>
      <w:r w:rsidR="00A95CA6">
        <w:rPr>
          <w:rFonts w:ascii="Times" w:hAnsi="Times"/>
          <w:sz w:val="24"/>
          <w:szCs w:val="24"/>
        </w:rPr>
        <w:t xml:space="preserve"> in the anterior than the small embryo. </w:t>
      </w:r>
      <w:r w:rsidR="003C391C">
        <w:rPr>
          <w:rFonts w:ascii="Times" w:hAnsi="Times"/>
          <w:sz w:val="24"/>
          <w:szCs w:val="24"/>
        </w:rPr>
        <w:t xml:space="preserve"> </w:t>
      </w:r>
      <w:r w:rsidR="00561725">
        <w:rPr>
          <w:rFonts w:ascii="Times" w:hAnsi="Times"/>
          <w:sz w:val="24"/>
          <w:szCs w:val="24"/>
        </w:rPr>
        <w:t>Quantification of the intensity data</w:t>
      </w:r>
      <w:r w:rsidR="00A95CA6">
        <w:rPr>
          <w:rFonts w:ascii="Times" w:hAnsi="Times"/>
          <w:sz w:val="24"/>
          <w:szCs w:val="24"/>
        </w:rPr>
        <w:t xml:space="preserve"> </w:t>
      </w:r>
      <w:r w:rsidR="00AA73C1">
        <w:rPr>
          <w:rFonts w:ascii="Times" w:hAnsi="Times"/>
          <w:sz w:val="24"/>
          <w:szCs w:val="24"/>
        </w:rPr>
        <w:t>revealed</w:t>
      </w:r>
      <w:r w:rsidR="00A95CA6">
        <w:rPr>
          <w:rFonts w:ascii="Times" w:hAnsi="Times"/>
          <w:sz w:val="24"/>
          <w:szCs w:val="24"/>
        </w:rPr>
        <w:t xml:space="preserve"> that </w:t>
      </w:r>
      <w:r w:rsidR="00450D2B">
        <w:rPr>
          <w:rFonts w:ascii="Times" w:hAnsi="Times"/>
          <w:sz w:val="24"/>
          <w:szCs w:val="24"/>
        </w:rPr>
        <w:t>B0</w:t>
      </w:r>
      <w:r w:rsidR="00A95CA6">
        <w:rPr>
          <w:rFonts w:ascii="Times" w:hAnsi="Times"/>
          <w:sz w:val="24"/>
          <w:szCs w:val="24"/>
        </w:rPr>
        <w:t xml:space="preserve"> is </w:t>
      </w:r>
      <w:del w:id="2" w:author="CCHMC" w:date="2013-04-03T14:01:00Z">
        <w:r w:rsidR="00A95CA6" w:rsidDel="00936AEC">
          <w:rPr>
            <w:rFonts w:ascii="Times" w:hAnsi="Times"/>
            <w:sz w:val="24"/>
            <w:szCs w:val="24"/>
          </w:rPr>
          <w:delText>??</w:delText>
        </w:r>
        <w:r w:rsidR="00AA73C1" w:rsidDel="00936AEC">
          <w:rPr>
            <w:rFonts w:ascii="Times" w:hAnsi="Times"/>
            <w:sz w:val="24"/>
            <w:szCs w:val="24"/>
          </w:rPr>
          <w:delText xml:space="preserve"> </w:delText>
        </w:r>
      </w:del>
      <w:ins w:id="3" w:author="CCHMC" w:date="2013-04-03T14:01:00Z">
        <w:r w:rsidR="00936AEC">
          <w:rPr>
            <w:rFonts w:ascii="Times" w:hAnsi="Times"/>
            <w:sz w:val="24"/>
            <w:szCs w:val="24"/>
          </w:rPr>
          <w:t xml:space="preserve">24.7 </w:t>
        </w:r>
        <w:r w:rsidR="00936AEC">
          <w:rPr>
            <w:rFonts w:ascii="Times" w:hAnsi="Times" w:cs="Times"/>
            <w:sz w:val="24"/>
            <w:szCs w:val="24"/>
          </w:rPr>
          <w:t>±</w:t>
        </w:r>
      </w:ins>
      <w:ins w:id="4" w:author="CCHMC" w:date="2013-04-03T14:02:00Z">
        <w:r w:rsidR="00936AEC">
          <w:rPr>
            <w:rFonts w:ascii="Times" w:hAnsi="Times"/>
            <w:sz w:val="24"/>
            <w:szCs w:val="24"/>
          </w:rPr>
          <w:t xml:space="preserve"> 7.5</w:t>
        </w:r>
      </w:ins>
      <w:ins w:id="5" w:author="CCHMC" w:date="2013-04-03T14:01:00Z">
        <w:r w:rsidR="00936AEC">
          <w:rPr>
            <w:rFonts w:ascii="Times" w:hAnsi="Times"/>
            <w:sz w:val="24"/>
            <w:szCs w:val="24"/>
          </w:rPr>
          <w:t xml:space="preserve"> </w:t>
        </w:r>
      </w:ins>
      <w:r w:rsidR="00450D2B">
        <w:rPr>
          <w:rFonts w:ascii="Times" w:hAnsi="Times"/>
          <w:sz w:val="24"/>
          <w:szCs w:val="24"/>
        </w:rPr>
        <w:t>in</w:t>
      </w:r>
      <w:r w:rsidR="00AA73C1">
        <w:rPr>
          <w:rFonts w:ascii="Times" w:hAnsi="Times"/>
          <w:sz w:val="24"/>
          <w:szCs w:val="24"/>
        </w:rPr>
        <w:t xml:space="preserve"> large embryos (n </w:t>
      </w:r>
      <w:del w:id="6" w:author="CCHMC" w:date="2013-04-03T14:00:00Z">
        <w:r w:rsidR="00AA73C1" w:rsidDel="00936AEC">
          <w:rPr>
            <w:rFonts w:ascii="Times" w:hAnsi="Times"/>
            <w:sz w:val="24"/>
            <w:szCs w:val="24"/>
          </w:rPr>
          <w:delText xml:space="preserve">=??), </w:delText>
        </w:r>
      </w:del>
      <w:ins w:id="7" w:author="CCHMC" w:date="2013-04-03T14:00:00Z">
        <w:r w:rsidR="00936AEC">
          <w:rPr>
            <w:rFonts w:ascii="Times" w:hAnsi="Times"/>
            <w:sz w:val="24"/>
            <w:szCs w:val="24"/>
          </w:rPr>
          <w:t>=</w:t>
        </w:r>
        <w:r w:rsidR="00936AEC">
          <w:rPr>
            <w:rFonts w:ascii="Times" w:hAnsi="Times"/>
            <w:sz w:val="24"/>
            <w:szCs w:val="24"/>
          </w:rPr>
          <w:t>10</w:t>
        </w:r>
        <w:r w:rsidR="00936AEC">
          <w:rPr>
            <w:rFonts w:ascii="Times" w:hAnsi="Times"/>
            <w:sz w:val="24"/>
            <w:szCs w:val="24"/>
          </w:rPr>
          <w:t xml:space="preserve">), </w:t>
        </w:r>
      </w:ins>
      <w:r w:rsidR="00AA73C1">
        <w:rPr>
          <w:rFonts w:ascii="Times" w:hAnsi="Times"/>
          <w:sz w:val="24"/>
          <w:szCs w:val="24"/>
        </w:rPr>
        <w:t xml:space="preserve">which is much lower than that in small embryos (n </w:t>
      </w:r>
      <w:del w:id="8" w:author="CCHMC" w:date="2013-04-03T14:00:00Z">
        <w:r w:rsidR="00AA73C1" w:rsidDel="00936AEC">
          <w:rPr>
            <w:rFonts w:ascii="Times" w:hAnsi="Times"/>
            <w:sz w:val="24"/>
            <w:szCs w:val="24"/>
          </w:rPr>
          <w:delText xml:space="preserve">=??), </w:delText>
        </w:r>
      </w:del>
      <w:ins w:id="9" w:author="CCHMC" w:date="2013-04-03T14:00:00Z">
        <w:r w:rsidR="00936AEC">
          <w:rPr>
            <w:rFonts w:ascii="Times" w:hAnsi="Times"/>
            <w:sz w:val="24"/>
            <w:szCs w:val="24"/>
          </w:rPr>
          <w:t>=</w:t>
        </w:r>
        <w:r w:rsidR="00936AEC">
          <w:rPr>
            <w:rFonts w:ascii="Times" w:hAnsi="Times"/>
            <w:sz w:val="24"/>
            <w:szCs w:val="24"/>
          </w:rPr>
          <w:t>11</w:t>
        </w:r>
        <w:r w:rsidR="00936AEC">
          <w:rPr>
            <w:rFonts w:ascii="Times" w:hAnsi="Times"/>
            <w:sz w:val="24"/>
            <w:szCs w:val="24"/>
          </w:rPr>
          <w:t xml:space="preserve">), </w:t>
        </w:r>
      </w:ins>
      <w:del w:id="10" w:author="CCHMC" w:date="2013-04-03T14:02:00Z">
        <w:r w:rsidR="00A95CA6" w:rsidDel="00936AEC">
          <w:rPr>
            <w:rFonts w:ascii="Times" w:hAnsi="Times"/>
            <w:sz w:val="24"/>
            <w:szCs w:val="24"/>
          </w:rPr>
          <w:delText xml:space="preserve">?? </w:delText>
        </w:r>
      </w:del>
      <w:ins w:id="11" w:author="CCHMC" w:date="2013-04-03T14:02:00Z">
        <w:r w:rsidR="00936AEC">
          <w:rPr>
            <w:rFonts w:ascii="Times" w:hAnsi="Times"/>
            <w:sz w:val="24"/>
            <w:szCs w:val="24"/>
          </w:rPr>
          <w:lastRenderedPageBreak/>
          <w:t xml:space="preserve">40.0 </w:t>
        </w:r>
        <w:r w:rsidR="00936AEC">
          <w:rPr>
            <w:rFonts w:ascii="Times" w:hAnsi="Times" w:cs="Times"/>
            <w:sz w:val="24"/>
            <w:szCs w:val="24"/>
          </w:rPr>
          <w:t>±</w:t>
        </w:r>
      </w:ins>
      <w:ins w:id="12" w:author="CCHMC" w:date="2013-04-03T14:03:00Z">
        <w:r w:rsidR="00936AEC">
          <w:rPr>
            <w:rFonts w:ascii="Times" w:hAnsi="Times"/>
            <w:sz w:val="24"/>
            <w:szCs w:val="24"/>
          </w:rPr>
          <w:t xml:space="preserve"> 7.6</w:t>
        </w:r>
      </w:ins>
      <w:r w:rsidR="00AA73C1">
        <w:rPr>
          <w:rFonts w:ascii="Times" w:hAnsi="Times"/>
          <w:sz w:val="24"/>
          <w:szCs w:val="24"/>
        </w:rPr>
        <w:t>(p =</w:t>
      </w:r>
      <w:del w:id="13" w:author="CCHMC" w:date="2013-04-03T14:04:00Z">
        <w:r w:rsidR="00AA73C1" w:rsidDel="00936AEC">
          <w:rPr>
            <w:rFonts w:ascii="Times" w:hAnsi="Times"/>
            <w:sz w:val="24"/>
            <w:szCs w:val="24"/>
          </w:rPr>
          <w:delText xml:space="preserve"> </w:delText>
        </w:r>
      </w:del>
      <w:ins w:id="14" w:author="CCHMC" w:date="2013-04-03T14:04:00Z">
        <w:r w:rsidR="00936AEC">
          <w:rPr>
            <w:rFonts w:ascii="Times" w:hAnsi="Times"/>
            <w:sz w:val="24"/>
            <w:szCs w:val="24"/>
          </w:rPr>
          <w:t>7.46 x 10</w:t>
        </w:r>
        <w:r w:rsidR="00936AEC" w:rsidRPr="00936AEC">
          <w:rPr>
            <w:rFonts w:ascii="Times" w:hAnsi="Times"/>
            <w:sz w:val="24"/>
            <w:szCs w:val="24"/>
            <w:vertAlign w:val="superscript"/>
            <w:rPrChange w:id="15" w:author="CCHMC" w:date="2013-04-03T14:04:00Z">
              <w:rPr>
                <w:rFonts w:ascii="Times" w:hAnsi="Times"/>
                <w:sz w:val="24"/>
                <w:szCs w:val="24"/>
              </w:rPr>
            </w:rPrChange>
          </w:rPr>
          <w:t>-4</w:t>
        </w:r>
      </w:ins>
      <w:del w:id="16" w:author="CCHMC" w:date="2013-04-03T14:04:00Z">
        <w:r w:rsidR="00AA73C1" w:rsidDel="00936AEC">
          <w:rPr>
            <w:rFonts w:ascii="Times" w:hAnsi="Times"/>
            <w:sz w:val="24"/>
            <w:szCs w:val="24"/>
          </w:rPr>
          <w:delText>??</w:delText>
        </w:r>
      </w:del>
      <w:r w:rsidR="00AA73C1">
        <w:rPr>
          <w:rFonts w:ascii="Times" w:hAnsi="Times"/>
          <w:sz w:val="24"/>
          <w:szCs w:val="24"/>
        </w:rPr>
        <w:t>)</w:t>
      </w:r>
      <w:r w:rsidR="00A95CA6">
        <w:rPr>
          <w:rFonts w:ascii="Times" w:hAnsi="Times"/>
          <w:sz w:val="24"/>
          <w:szCs w:val="24"/>
        </w:rPr>
        <w:t xml:space="preserve">.  These </w:t>
      </w:r>
      <w:proofErr w:type="spellStart"/>
      <w:proofErr w:type="gramStart"/>
      <w:r w:rsidR="00A95CA6">
        <w:rPr>
          <w:rFonts w:ascii="Times" w:hAnsi="Times"/>
          <w:sz w:val="24"/>
          <w:szCs w:val="24"/>
        </w:rPr>
        <w:t>Bcd</w:t>
      </w:r>
      <w:proofErr w:type="spellEnd"/>
      <w:proofErr w:type="gramEnd"/>
      <w:r w:rsidR="00A95CA6">
        <w:rPr>
          <w:rFonts w:ascii="Times" w:hAnsi="Times"/>
          <w:sz w:val="24"/>
          <w:szCs w:val="24"/>
        </w:rPr>
        <w:t xml:space="preserve"> </w:t>
      </w:r>
      <w:r w:rsidR="00AA73C1">
        <w:rPr>
          <w:rFonts w:ascii="Times" w:hAnsi="Times"/>
          <w:sz w:val="24"/>
          <w:szCs w:val="24"/>
        </w:rPr>
        <w:t>concentration</w:t>
      </w:r>
      <w:r w:rsidR="00A95CA6">
        <w:rPr>
          <w:rFonts w:ascii="Times" w:hAnsi="Times"/>
          <w:sz w:val="24"/>
          <w:szCs w:val="24"/>
        </w:rPr>
        <w:t xml:space="preserve"> properties contrast with the measured lengths of these embryos: </w:t>
      </w:r>
      <w:ins w:id="17" w:author="CCHMC" w:date="2013-04-03T14:10:00Z">
        <w:r w:rsidR="00936AEC">
          <w:rPr>
            <w:rFonts w:ascii="Times" w:hAnsi="Times"/>
            <w:sz w:val="24"/>
            <w:szCs w:val="24"/>
          </w:rPr>
          <w:t xml:space="preserve">626.6 </w:t>
        </w:r>
        <w:r w:rsidR="00936AEC">
          <w:rPr>
            <w:rFonts w:ascii="Times" w:hAnsi="Times" w:cs="Times"/>
            <w:sz w:val="24"/>
            <w:szCs w:val="24"/>
          </w:rPr>
          <w:t>±</w:t>
        </w:r>
      </w:ins>
      <w:ins w:id="18" w:author="CCHMC" w:date="2013-04-03T14:11:00Z">
        <w:r w:rsidR="00936AEC">
          <w:rPr>
            <w:rFonts w:ascii="Times" w:hAnsi="Times"/>
            <w:sz w:val="24"/>
            <w:szCs w:val="24"/>
          </w:rPr>
          <w:t xml:space="preserve"> 24.5</w:t>
        </w:r>
      </w:ins>
      <w:del w:id="19" w:author="CCHMC" w:date="2013-04-03T14:10:00Z">
        <w:r w:rsidR="00A95CA6" w:rsidDel="00936AEC">
          <w:rPr>
            <w:rFonts w:ascii="Times" w:hAnsi="Times"/>
            <w:sz w:val="24"/>
            <w:szCs w:val="24"/>
          </w:rPr>
          <w:delText xml:space="preserve">?? </w:delText>
        </w:r>
      </w:del>
      <w:r w:rsidR="00A95CA6">
        <w:rPr>
          <w:rFonts w:ascii="Times" w:hAnsi="Times"/>
          <w:sz w:val="24"/>
          <w:szCs w:val="24"/>
        </w:rPr>
        <w:t xml:space="preserve">and </w:t>
      </w:r>
      <w:ins w:id="20" w:author="CCHMC" w:date="2013-04-03T14:11:00Z">
        <w:r w:rsidR="00936AEC">
          <w:rPr>
            <w:rFonts w:ascii="Times" w:hAnsi="Times"/>
            <w:sz w:val="24"/>
            <w:szCs w:val="24"/>
          </w:rPr>
          <w:t xml:space="preserve">506.9 </w:t>
        </w:r>
        <w:r w:rsidR="00936AEC">
          <w:rPr>
            <w:rFonts w:ascii="Times" w:hAnsi="Times" w:cs="Times"/>
            <w:sz w:val="24"/>
            <w:szCs w:val="24"/>
          </w:rPr>
          <w:t>± 19.3</w:t>
        </w:r>
      </w:ins>
      <w:del w:id="21" w:author="CCHMC" w:date="2013-04-03T14:11:00Z">
        <w:r w:rsidR="00A95CA6" w:rsidDel="00936AEC">
          <w:rPr>
            <w:rFonts w:ascii="Times" w:hAnsi="Times"/>
            <w:sz w:val="24"/>
            <w:szCs w:val="24"/>
          </w:rPr>
          <w:delText>??</w:delText>
        </w:r>
      </w:del>
      <w:r w:rsidR="00A95CA6">
        <w:rPr>
          <w:rFonts w:ascii="Times" w:hAnsi="Times"/>
          <w:sz w:val="24"/>
          <w:szCs w:val="24"/>
        </w:rPr>
        <w:t xml:space="preserve"> for large and small embryos, respectively</w:t>
      </w:r>
      <w:r w:rsidR="003C391C">
        <w:rPr>
          <w:rFonts w:ascii="Times" w:hAnsi="Times"/>
          <w:sz w:val="24"/>
          <w:szCs w:val="24"/>
        </w:rPr>
        <w:t xml:space="preserve"> (p =</w:t>
      </w:r>
      <w:ins w:id="22" w:author="CCHMC" w:date="2013-04-03T14:14:00Z">
        <w:r w:rsidR="004F1D66">
          <w:rPr>
            <w:rFonts w:ascii="Times" w:hAnsi="Times"/>
            <w:sz w:val="24"/>
            <w:szCs w:val="24"/>
          </w:rPr>
          <w:t xml:space="preserve"> 1.32 x 10</w:t>
        </w:r>
        <w:r w:rsidR="004F1D66" w:rsidRPr="004F1D66">
          <w:rPr>
            <w:rFonts w:ascii="Times" w:hAnsi="Times"/>
            <w:sz w:val="24"/>
            <w:szCs w:val="24"/>
            <w:vertAlign w:val="superscript"/>
            <w:rPrChange w:id="23" w:author="CCHMC" w:date="2013-04-03T14:15:00Z">
              <w:rPr>
                <w:rFonts w:ascii="Times" w:hAnsi="Times"/>
                <w:sz w:val="24"/>
                <w:szCs w:val="24"/>
              </w:rPr>
            </w:rPrChange>
          </w:rPr>
          <w:t>-10</w:t>
        </w:r>
      </w:ins>
      <w:del w:id="24" w:author="CCHMC" w:date="2013-04-03T14:14:00Z">
        <w:r w:rsidR="003C391C" w:rsidDel="004F1D66">
          <w:rPr>
            <w:rFonts w:ascii="Times" w:hAnsi="Times"/>
            <w:sz w:val="24"/>
            <w:szCs w:val="24"/>
          </w:rPr>
          <w:delText>??</w:delText>
        </w:r>
      </w:del>
      <w:r w:rsidR="003C391C">
        <w:rPr>
          <w:rFonts w:ascii="Times" w:hAnsi="Times"/>
          <w:sz w:val="24"/>
          <w:szCs w:val="24"/>
        </w:rPr>
        <w:t>)</w:t>
      </w:r>
      <w:r w:rsidR="006575EA">
        <w:rPr>
          <w:rFonts w:ascii="Times" w:hAnsi="Times"/>
          <w:sz w:val="24"/>
          <w:szCs w:val="24"/>
        </w:rPr>
        <w:t xml:space="preserve">, demonstrating that these embryos have </w:t>
      </w:r>
      <w:proofErr w:type="spellStart"/>
      <w:r w:rsidR="006575EA">
        <w:rPr>
          <w:rFonts w:ascii="Times" w:hAnsi="Times"/>
          <w:sz w:val="24"/>
          <w:szCs w:val="24"/>
        </w:rPr>
        <w:t>Bcd</w:t>
      </w:r>
      <w:proofErr w:type="spellEnd"/>
      <w:r w:rsidR="006575EA">
        <w:rPr>
          <w:rFonts w:ascii="Times" w:hAnsi="Times"/>
          <w:sz w:val="24"/>
          <w:szCs w:val="24"/>
        </w:rPr>
        <w:t xml:space="preserve"> gradient properties uncharacteristic of their size</w:t>
      </w:r>
      <w:r w:rsidR="00A95CA6">
        <w:rPr>
          <w:rFonts w:ascii="Times" w:hAnsi="Times"/>
          <w:sz w:val="24"/>
          <w:szCs w:val="24"/>
        </w:rPr>
        <w:t xml:space="preserve">.  </w:t>
      </w:r>
    </w:p>
    <w:p w14:paraId="49F3337C" w14:textId="77777777" w:rsidR="00FB2977" w:rsidRDefault="00FB2977" w:rsidP="00424CE0">
      <w:pPr>
        <w:spacing w:line="480" w:lineRule="auto"/>
        <w:jc w:val="both"/>
        <w:rPr>
          <w:rFonts w:ascii="Times" w:hAnsi="Times"/>
          <w:sz w:val="24"/>
          <w:szCs w:val="24"/>
        </w:rPr>
      </w:pPr>
    </w:p>
    <w:p w14:paraId="289D5B75" w14:textId="0F0D210F" w:rsidR="00A95CA6" w:rsidRDefault="00FB2977" w:rsidP="00FB2977">
      <w:pPr>
        <w:spacing w:line="480" w:lineRule="auto"/>
        <w:ind w:firstLine="720"/>
        <w:jc w:val="both"/>
        <w:rPr>
          <w:rFonts w:ascii="Times" w:hAnsi="Times"/>
          <w:sz w:val="24"/>
          <w:szCs w:val="24"/>
        </w:rPr>
      </w:pPr>
      <w:r>
        <w:rPr>
          <w:rFonts w:ascii="Times" w:hAnsi="Times"/>
          <w:sz w:val="24"/>
          <w:szCs w:val="24"/>
        </w:rPr>
        <w:t>Despite the unexpected</w:t>
      </w:r>
      <w:r w:rsidR="006575EA">
        <w:rPr>
          <w:rFonts w:ascii="Times" w:hAnsi="Times"/>
          <w:sz w:val="24"/>
          <w:szCs w:val="24"/>
        </w:rPr>
        <w:t>ly “reversed”</w:t>
      </w:r>
      <w:r>
        <w:rPr>
          <w:rFonts w:ascii="Times" w:hAnsi="Times"/>
          <w:sz w:val="24"/>
          <w:szCs w:val="24"/>
        </w:rPr>
        <w:t xml:space="preserve"> B0 </w:t>
      </w:r>
      <w:r w:rsidR="006575EA">
        <w:rPr>
          <w:rFonts w:ascii="Times" w:hAnsi="Times"/>
          <w:sz w:val="24"/>
          <w:szCs w:val="24"/>
        </w:rPr>
        <w:t xml:space="preserve">properties </w:t>
      </w:r>
      <w:r>
        <w:rPr>
          <w:rFonts w:ascii="Times" w:hAnsi="Times"/>
          <w:sz w:val="24"/>
          <w:szCs w:val="24"/>
        </w:rPr>
        <w:t xml:space="preserve">in </w:t>
      </w:r>
      <w:r w:rsidR="006575EA">
        <w:rPr>
          <w:rFonts w:ascii="Times" w:hAnsi="Times"/>
          <w:sz w:val="24"/>
          <w:szCs w:val="24"/>
        </w:rPr>
        <w:t xml:space="preserve">the </w:t>
      </w:r>
      <w:r>
        <w:rPr>
          <w:rFonts w:ascii="Times" w:hAnsi="Times"/>
          <w:sz w:val="24"/>
          <w:szCs w:val="24"/>
        </w:rPr>
        <w:t xml:space="preserve">large </w:t>
      </w:r>
      <w:r w:rsidR="006575EA">
        <w:rPr>
          <w:rFonts w:ascii="Times" w:hAnsi="Times"/>
          <w:sz w:val="24"/>
          <w:szCs w:val="24"/>
        </w:rPr>
        <w:t>and</w:t>
      </w:r>
      <w:r>
        <w:rPr>
          <w:rFonts w:ascii="Times" w:hAnsi="Times"/>
          <w:sz w:val="24"/>
          <w:szCs w:val="24"/>
        </w:rPr>
        <w:t xml:space="preserve"> small embryos, the </w:t>
      </w:r>
      <w:proofErr w:type="spellStart"/>
      <w:r>
        <w:rPr>
          <w:rFonts w:ascii="Times" w:hAnsi="Times"/>
          <w:sz w:val="24"/>
          <w:szCs w:val="24"/>
        </w:rPr>
        <w:t>hb</w:t>
      </w:r>
      <w:proofErr w:type="spellEnd"/>
      <w:r>
        <w:rPr>
          <w:rFonts w:ascii="Times" w:hAnsi="Times"/>
          <w:sz w:val="24"/>
          <w:szCs w:val="24"/>
        </w:rPr>
        <w:t xml:space="preserve"> expression boundary position</w:t>
      </w:r>
      <w:r w:rsidR="00BF4925">
        <w:rPr>
          <w:rFonts w:ascii="Times" w:hAnsi="Times"/>
          <w:sz w:val="24"/>
          <w:szCs w:val="24"/>
        </w:rPr>
        <w:t>s</w:t>
      </w:r>
      <w:r>
        <w:rPr>
          <w:rFonts w:ascii="Times" w:hAnsi="Times"/>
          <w:sz w:val="24"/>
          <w:szCs w:val="24"/>
        </w:rPr>
        <w:t xml:space="preserve"> </w:t>
      </w:r>
      <w:r w:rsidR="00BF4925">
        <w:rPr>
          <w:rFonts w:ascii="Times" w:hAnsi="Times"/>
          <w:sz w:val="24"/>
          <w:szCs w:val="24"/>
        </w:rPr>
        <w:t>are</w:t>
      </w:r>
      <w:r>
        <w:rPr>
          <w:rFonts w:ascii="Times" w:hAnsi="Times"/>
          <w:sz w:val="24"/>
          <w:szCs w:val="24"/>
        </w:rPr>
        <w:t xml:space="preserve"> scaled with </w:t>
      </w:r>
      <w:r w:rsidR="00BF4925">
        <w:rPr>
          <w:rFonts w:ascii="Times" w:hAnsi="Times"/>
          <w:sz w:val="24"/>
          <w:szCs w:val="24"/>
        </w:rPr>
        <w:t xml:space="preserve">embryo </w:t>
      </w:r>
      <w:r>
        <w:rPr>
          <w:rFonts w:ascii="Times" w:hAnsi="Times"/>
          <w:sz w:val="24"/>
          <w:szCs w:val="24"/>
        </w:rPr>
        <w:t xml:space="preserve">lengths.  Here, we performed quantitative fluorescence in situ hybridization (FISH) detecting mature </w:t>
      </w:r>
      <w:proofErr w:type="spellStart"/>
      <w:r>
        <w:rPr>
          <w:rFonts w:ascii="Times" w:hAnsi="Times"/>
          <w:sz w:val="24"/>
          <w:szCs w:val="24"/>
        </w:rPr>
        <w:t>hb</w:t>
      </w:r>
      <w:proofErr w:type="spellEnd"/>
      <w:r>
        <w:rPr>
          <w:rFonts w:ascii="Times" w:hAnsi="Times"/>
          <w:sz w:val="24"/>
          <w:szCs w:val="24"/>
        </w:rPr>
        <w:t xml:space="preserve"> mRNA in </w:t>
      </w:r>
      <w:r w:rsidR="00E81503">
        <w:rPr>
          <w:rFonts w:ascii="Times" w:hAnsi="Times"/>
          <w:sz w:val="24"/>
          <w:szCs w:val="24"/>
        </w:rPr>
        <w:t>whole mount</w:t>
      </w:r>
      <w:r>
        <w:rPr>
          <w:rFonts w:ascii="Times" w:hAnsi="Times"/>
          <w:sz w:val="24"/>
          <w:szCs w:val="24"/>
        </w:rPr>
        <w:t xml:space="preserve"> embryos (see Methods for details). </w:t>
      </w:r>
      <w:r w:rsidR="00D4371E">
        <w:rPr>
          <w:rFonts w:ascii="Times" w:hAnsi="Times"/>
          <w:sz w:val="24"/>
          <w:szCs w:val="24"/>
        </w:rPr>
        <w:t xml:space="preserve"> We found that the </w:t>
      </w:r>
      <w:proofErr w:type="spellStart"/>
      <w:r w:rsidR="00D4371E">
        <w:rPr>
          <w:rFonts w:ascii="Times" w:hAnsi="Times"/>
          <w:sz w:val="24"/>
          <w:szCs w:val="24"/>
        </w:rPr>
        <w:t>hb</w:t>
      </w:r>
      <w:proofErr w:type="spellEnd"/>
      <w:r w:rsidR="00D4371E">
        <w:rPr>
          <w:rFonts w:ascii="Times" w:hAnsi="Times"/>
          <w:sz w:val="24"/>
          <w:szCs w:val="24"/>
        </w:rPr>
        <w:t xml:space="preserve"> boundary position, </w:t>
      </w:r>
      <w:proofErr w:type="spellStart"/>
      <w:r w:rsidR="00D4371E">
        <w:rPr>
          <w:rFonts w:ascii="Times" w:hAnsi="Times"/>
          <w:sz w:val="24"/>
          <w:szCs w:val="24"/>
        </w:rPr>
        <w:t>xhb</w:t>
      </w:r>
      <w:proofErr w:type="spellEnd"/>
      <w:r w:rsidR="00D4371E">
        <w:rPr>
          <w:rFonts w:ascii="Times" w:hAnsi="Times"/>
          <w:sz w:val="24"/>
          <w:szCs w:val="24"/>
        </w:rPr>
        <w:t xml:space="preserve">, which is defined as the AP position at which </w:t>
      </w:r>
      <w:proofErr w:type="spellStart"/>
      <w:r w:rsidR="00D4371E">
        <w:rPr>
          <w:rFonts w:ascii="Times" w:hAnsi="Times"/>
          <w:sz w:val="24"/>
          <w:szCs w:val="24"/>
        </w:rPr>
        <w:t>hb</w:t>
      </w:r>
      <w:proofErr w:type="spellEnd"/>
      <w:r w:rsidR="00D4371E">
        <w:rPr>
          <w:rFonts w:ascii="Times" w:hAnsi="Times"/>
          <w:sz w:val="24"/>
          <w:szCs w:val="24"/>
        </w:rPr>
        <w:t xml:space="preserve"> </w:t>
      </w:r>
      <w:r w:rsidR="00E81503">
        <w:rPr>
          <w:rFonts w:ascii="Times" w:hAnsi="Times"/>
          <w:sz w:val="24"/>
          <w:szCs w:val="24"/>
        </w:rPr>
        <w:t xml:space="preserve">mRNA </w:t>
      </w:r>
      <w:r w:rsidR="00D4371E">
        <w:rPr>
          <w:rFonts w:ascii="Times" w:hAnsi="Times"/>
          <w:sz w:val="24"/>
          <w:szCs w:val="24"/>
        </w:rPr>
        <w:t xml:space="preserve">level is at half maximal, </w:t>
      </w:r>
      <w:proofErr w:type="gramStart"/>
      <w:r w:rsidR="00D4371E">
        <w:rPr>
          <w:rFonts w:ascii="Times" w:hAnsi="Times"/>
          <w:sz w:val="24"/>
          <w:szCs w:val="24"/>
        </w:rPr>
        <w:t>is ??</w:t>
      </w:r>
      <w:proofErr w:type="gramEnd"/>
      <w:r w:rsidR="00D4371E">
        <w:rPr>
          <w:rFonts w:ascii="Times" w:hAnsi="Times"/>
          <w:sz w:val="24"/>
          <w:szCs w:val="24"/>
        </w:rPr>
        <w:t xml:space="preserve"> </w:t>
      </w:r>
      <w:proofErr w:type="gramStart"/>
      <w:r w:rsidR="00D4371E">
        <w:rPr>
          <w:rFonts w:ascii="Times" w:hAnsi="Times"/>
          <w:sz w:val="24"/>
          <w:szCs w:val="24"/>
        </w:rPr>
        <w:t>and ??</w:t>
      </w:r>
      <w:proofErr w:type="gramEnd"/>
      <w:r w:rsidR="00D4371E">
        <w:rPr>
          <w:rFonts w:ascii="Times" w:hAnsi="Times"/>
          <w:sz w:val="24"/>
          <w:szCs w:val="24"/>
        </w:rPr>
        <w:t xml:space="preserve"> </w:t>
      </w:r>
      <w:proofErr w:type="gramStart"/>
      <w:r w:rsidR="00D4371E">
        <w:rPr>
          <w:rFonts w:ascii="Times" w:hAnsi="Times"/>
          <w:sz w:val="24"/>
          <w:szCs w:val="24"/>
        </w:rPr>
        <w:t>for</w:t>
      </w:r>
      <w:proofErr w:type="gramEnd"/>
      <w:r w:rsidR="00D4371E">
        <w:rPr>
          <w:rFonts w:ascii="Times" w:hAnsi="Times"/>
          <w:sz w:val="24"/>
          <w:szCs w:val="24"/>
        </w:rPr>
        <w:t xml:space="preserve"> large and small embryos, respectively (p = ??</w:t>
      </w:r>
      <w:r w:rsidR="00030AF6">
        <w:rPr>
          <w:rFonts w:ascii="Times" w:hAnsi="Times"/>
          <w:sz w:val="24"/>
          <w:szCs w:val="24"/>
        </w:rPr>
        <w:t xml:space="preserve">; see Fig. X for </w:t>
      </w:r>
      <w:proofErr w:type="spellStart"/>
      <w:r w:rsidR="00030AF6">
        <w:rPr>
          <w:rFonts w:ascii="Times" w:hAnsi="Times"/>
          <w:sz w:val="24"/>
          <w:szCs w:val="24"/>
        </w:rPr>
        <w:t>hb</w:t>
      </w:r>
      <w:proofErr w:type="spellEnd"/>
      <w:r w:rsidR="00030AF6">
        <w:rPr>
          <w:rFonts w:ascii="Times" w:hAnsi="Times"/>
          <w:sz w:val="24"/>
          <w:szCs w:val="24"/>
        </w:rPr>
        <w:t xml:space="preserve"> </w:t>
      </w:r>
      <w:r w:rsidR="00BF4925">
        <w:rPr>
          <w:rFonts w:ascii="Times" w:hAnsi="Times"/>
          <w:sz w:val="24"/>
          <w:szCs w:val="24"/>
        </w:rPr>
        <w:t xml:space="preserve">FISH intensity </w:t>
      </w:r>
      <w:r w:rsidR="00030AF6">
        <w:rPr>
          <w:rFonts w:ascii="Times" w:hAnsi="Times"/>
          <w:sz w:val="24"/>
          <w:szCs w:val="24"/>
        </w:rPr>
        <w:t>profiles as a function of absolute distance from the anterior x</w:t>
      </w:r>
      <w:r w:rsidR="00D4371E">
        <w:rPr>
          <w:rFonts w:ascii="Times" w:hAnsi="Times"/>
          <w:sz w:val="24"/>
          <w:szCs w:val="24"/>
        </w:rPr>
        <w:t xml:space="preserve">).  When the </w:t>
      </w:r>
      <w:proofErr w:type="spellStart"/>
      <w:r w:rsidR="00D4371E">
        <w:rPr>
          <w:rFonts w:ascii="Times" w:hAnsi="Times"/>
          <w:sz w:val="24"/>
          <w:szCs w:val="24"/>
        </w:rPr>
        <w:t>hb</w:t>
      </w:r>
      <w:proofErr w:type="spellEnd"/>
      <w:r w:rsidR="00D4371E">
        <w:rPr>
          <w:rFonts w:ascii="Times" w:hAnsi="Times"/>
          <w:sz w:val="24"/>
          <w:szCs w:val="24"/>
        </w:rPr>
        <w:t xml:space="preserve"> boundary position</w:t>
      </w:r>
      <w:r w:rsidR="00BF4925">
        <w:rPr>
          <w:rFonts w:ascii="Times" w:hAnsi="Times"/>
          <w:sz w:val="24"/>
          <w:szCs w:val="24"/>
        </w:rPr>
        <w:t>s</w:t>
      </w:r>
      <w:r w:rsidR="00D4371E">
        <w:rPr>
          <w:rFonts w:ascii="Times" w:hAnsi="Times"/>
          <w:sz w:val="24"/>
          <w:szCs w:val="24"/>
        </w:rPr>
        <w:t xml:space="preserve"> </w:t>
      </w:r>
      <w:r w:rsidR="00BF4925">
        <w:rPr>
          <w:rFonts w:ascii="Times" w:hAnsi="Times"/>
          <w:sz w:val="24"/>
          <w:szCs w:val="24"/>
        </w:rPr>
        <w:t>in these embryos are</w:t>
      </w:r>
      <w:r w:rsidR="00D4371E">
        <w:rPr>
          <w:rFonts w:ascii="Times" w:hAnsi="Times"/>
          <w:sz w:val="24"/>
          <w:szCs w:val="24"/>
        </w:rPr>
        <w:t xml:space="preserve"> measured as normalized </w:t>
      </w:r>
      <w:r w:rsidR="00CD7203">
        <w:rPr>
          <w:rFonts w:ascii="Times" w:hAnsi="Times"/>
          <w:sz w:val="24"/>
          <w:szCs w:val="24"/>
        </w:rPr>
        <w:t>AP position</w:t>
      </w:r>
      <w:r w:rsidR="00D4371E">
        <w:rPr>
          <w:rFonts w:ascii="Times" w:hAnsi="Times"/>
          <w:sz w:val="24"/>
          <w:szCs w:val="24"/>
        </w:rPr>
        <w:t xml:space="preserve"> or fr</w:t>
      </w:r>
      <w:r w:rsidR="00E81503">
        <w:rPr>
          <w:rFonts w:ascii="Times" w:hAnsi="Times"/>
          <w:sz w:val="24"/>
          <w:szCs w:val="24"/>
        </w:rPr>
        <w:t xml:space="preserve">actional embryo length x/L, these </w:t>
      </w:r>
      <w:r w:rsidR="00D4371E">
        <w:rPr>
          <w:rFonts w:ascii="Times" w:hAnsi="Times"/>
          <w:sz w:val="24"/>
          <w:szCs w:val="24"/>
        </w:rPr>
        <w:t xml:space="preserve">embryos have </w:t>
      </w:r>
      <w:r w:rsidR="00E81503">
        <w:rPr>
          <w:rFonts w:ascii="Times" w:hAnsi="Times"/>
          <w:sz w:val="24"/>
          <w:szCs w:val="24"/>
        </w:rPr>
        <w:t>(</w:t>
      </w:r>
      <w:r w:rsidR="00D4371E">
        <w:rPr>
          <w:rFonts w:ascii="Times" w:hAnsi="Times"/>
          <w:sz w:val="24"/>
          <w:szCs w:val="24"/>
        </w:rPr>
        <w:t>largely</w:t>
      </w:r>
      <w:r w:rsidR="00E81503">
        <w:rPr>
          <w:rFonts w:ascii="Times" w:hAnsi="Times"/>
          <w:sz w:val="24"/>
          <w:szCs w:val="24"/>
        </w:rPr>
        <w:t>?? Or really??)</w:t>
      </w:r>
      <w:r w:rsidR="00D4371E">
        <w:rPr>
          <w:rFonts w:ascii="Times" w:hAnsi="Times"/>
          <w:sz w:val="24"/>
          <w:szCs w:val="24"/>
        </w:rPr>
        <w:t xml:space="preserve"> </w:t>
      </w:r>
      <w:proofErr w:type="gramStart"/>
      <w:r w:rsidR="00D4371E">
        <w:rPr>
          <w:rFonts w:ascii="Times" w:hAnsi="Times"/>
          <w:sz w:val="24"/>
          <w:szCs w:val="24"/>
        </w:rPr>
        <w:t>similar</w:t>
      </w:r>
      <w:proofErr w:type="gramEnd"/>
      <w:r w:rsidR="00D4371E">
        <w:rPr>
          <w:rFonts w:ascii="Times" w:hAnsi="Times"/>
          <w:sz w:val="24"/>
          <w:szCs w:val="24"/>
        </w:rPr>
        <w:t xml:space="preserve"> </w:t>
      </w:r>
      <w:proofErr w:type="spellStart"/>
      <w:r w:rsidR="00BF4925">
        <w:rPr>
          <w:rFonts w:ascii="Times" w:hAnsi="Times"/>
          <w:sz w:val="24"/>
          <w:szCs w:val="24"/>
        </w:rPr>
        <w:t>hb</w:t>
      </w:r>
      <w:proofErr w:type="spellEnd"/>
      <w:r w:rsidR="00BF4925">
        <w:rPr>
          <w:rFonts w:ascii="Times" w:hAnsi="Times"/>
          <w:sz w:val="24"/>
          <w:szCs w:val="24"/>
        </w:rPr>
        <w:t xml:space="preserve"> </w:t>
      </w:r>
      <w:r w:rsidR="00D4371E">
        <w:rPr>
          <w:rFonts w:ascii="Times" w:hAnsi="Times"/>
          <w:sz w:val="24"/>
          <w:szCs w:val="24"/>
        </w:rPr>
        <w:t>boundary position</w:t>
      </w:r>
      <w:r w:rsidR="00BF4925">
        <w:rPr>
          <w:rFonts w:ascii="Times" w:hAnsi="Times"/>
          <w:sz w:val="24"/>
          <w:szCs w:val="24"/>
        </w:rPr>
        <w:t>s</w:t>
      </w:r>
      <w:r w:rsidR="00D4371E">
        <w:rPr>
          <w:rFonts w:ascii="Times" w:hAnsi="Times"/>
          <w:sz w:val="24"/>
          <w:szCs w:val="24"/>
        </w:rPr>
        <w:t xml:space="preserve"> (?? </w:t>
      </w:r>
      <w:proofErr w:type="gramStart"/>
      <w:r w:rsidR="00D4371E">
        <w:rPr>
          <w:rFonts w:ascii="Times" w:hAnsi="Times"/>
          <w:sz w:val="24"/>
          <w:szCs w:val="24"/>
        </w:rPr>
        <w:t>And ??</w:t>
      </w:r>
      <w:proofErr w:type="gramEnd"/>
      <w:r w:rsidR="00D4371E">
        <w:rPr>
          <w:rFonts w:ascii="Times" w:hAnsi="Times"/>
          <w:sz w:val="24"/>
          <w:szCs w:val="24"/>
        </w:rPr>
        <w:t xml:space="preserve"> </w:t>
      </w:r>
      <w:proofErr w:type="gramStart"/>
      <w:r w:rsidR="00D4371E">
        <w:rPr>
          <w:rFonts w:ascii="Times" w:hAnsi="Times"/>
          <w:sz w:val="24"/>
          <w:szCs w:val="24"/>
        </w:rPr>
        <w:t>for</w:t>
      </w:r>
      <w:proofErr w:type="gramEnd"/>
      <w:r w:rsidR="00D4371E">
        <w:rPr>
          <w:rFonts w:ascii="Times" w:hAnsi="Times"/>
          <w:sz w:val="24"/>
          <w:szCs w:val="24"/>
        </w:rPr>
        <w:t xml:space="preserve"> large and small embryos, respectively, p =??</w:t>
      </w:r>
      <w:r w:rsidR="000A6D07">
        <w:rPr>
          <w:rFonts w:ascii="Times" w:hAnsi="Times"/>
          <w:sz w:val="24"/>
          <w:szCs w:val="24"/>
        </w:rPr>
        <w:t xml:space="preserve">; see Fig. X for </w:t>
      </w:r>
      <w:proofErr w:type="spellStart"/>
      <w:r w:rsidR="000A6D07">
        <w:rPr>
          <w:rFonts w:ascii="Times" w:hAnsi="Times"/>
          <w:sz w:val="24"/>
          <w:szCs w:val="24"/>
        </w:rPr>
        <w:t>hb</w:t>
      </w:r>
      <w:proofErr w:type="spellEnd"/>
      <w:r w:rsidR="000A6D07">
        <w:rPr>
          <w:rFonts w:ascii="Times" w:hAnsi="Times"/>
          <w:sz w:val="24"/>
          <w:szCs w:val="24"/>
        </w:rPr>
        <w:t xml:space="preserve"> profiles as a function of x/L</w:t>
      </w:r>
      <w:r w:rsidR="00D4371E">
        <w:rPr>
          <w:rFonts w:ascii="Times" w:hAnsi="Times"/>
          <w:sz w:val="24"/>
          <w:szCs w:val="24"/>
        </w:rPr>
        <w:t>).</w:t>
      </w:r>
      <w:r w:rsidR="00030AF6">
        <w:rPr>
          <w:rFonts w:ascii="Times" w:hAnsi="Times"/>
          <w:sz w:val="24"/>
          <w:szCs w:val="24"/>
        </w:rPr>
        <w:t xml:space="preserve">  </w:t>
      </w:r>
      <w:r w:rsidR="00AA73C1">
        <w:rPr>
          <w:rFonts w:ascii="Times" w:hAnsi="Times"/>
          <w:sz w:val="24"/>
          <w:szCs w:val="24"/>
        </w:rPr>
        <w:t xml:space="preserve">These </w:t>
      </w:r>
      <w:r w:rsidR="00A95CA6">
        <w:rPr>
          <w:rFonts w:ascii="Times" w:hAnsi="Times"/>
          <w:sz w:val="24"/>
          <w:szCs w:val="24"/>
        </w:rPr>
        <w:t xml:space="preserve">results suggest that </w:t>
      </w:r>
      <w:r w:rsidR="00BF4925">
        <w:rPr>
          <w:rFonts w:ascii="Times" w:hAnsi="Times"/>
          <w:sz w:val="24"/>
          <w:szCs w:val="24"/>
        </w:rPr>
        <w:t>investigating</w:t>
      </w:r>
      <w:r w:rsidR="00A95CA6">
        <w:rPr>
          <w:rFonts w:ascii="Times" w:hAnsi="Times"/>
          <w:sz w:val="24"/>
          <w:szCs w:val="24"/>
        </w:rPr>
        <w:t xml:space="preserve"> the </w:t>
      </w:r>
      <w:proofErr w:type="spellStart"/>
      <w:r w:rsidR="00A95CA6">
        <w:rPr>
          <w:rFonts w:ascii="Times" w:hAnsi="Times"/>
          <w:sz w:val="24"/>
          <w:szCs w:val="24"/>
        </w:rPr>
        <w:t>Bcd</w:t>
      </w:r>
      <w:proofErr w:type="spellEnd"/>
      <w:r w:rsidR="00A95CA6">
        <w:rPr>
          <w:rFonts w:ascii="Times" w:hAnsi="Times"/>
          <w:sz w:val="24"/>
          <w:szCs w:val="24"/>
        </w:rPr>
        <w:t xml:space="preserve"> gradient properties</w:t>
      </w:r>
      <w:r w:rsidR="002E2F35">
        <w:rPr>
          <w:rFonts w:ascii="Times" w:hAnsi="Times"/>
          <w:sz w:val="24"/>
          <w:szCs w:val="24"/>
        </w:rPr>
        <w:t xml:space="preserve"> </w:t>
      </w:r>
      <w:r w:rsidR="005E402C">
        <w:rPr>
          <w:rFonts w:ascii="Times" w:hAnsi="Times"/>
          <w:sz w:val="24"/>
          <w:szCs w:val="24"/>
        </w:rPr>
        <w:t xml:space="preserve">in these embryos </w:t>
      </w:r>
      <w:r w:rsidR="002E2F35">
        <w:rPr>
          <w:rFonts w:ascii="Times" w:hAnsi="Times"/>
          <w:sz w:val="24"/>
          <w:szCs w:val="24"/>
        </w:rPr>
        <w:t>may</w:t>
      </w:r>
      <w:r w:rsidR="00E81503">
        <w:rPr>
          <w:rFonts w:ascii="Times" w:hAnsi="Times"/>
          <w:sz w:val="24"/>
          <w:szCs w:val="24"/>
        </w:rPr>
        <w:t xml:space="preserve"> help</w:t>
      </w:r>
      <w:r w:rsidR="002E2F35">
        <w:rPr>
          <w:rFonts w:ascii="Times" w:hAnsi="Times"/>
          <w:sz w:val="24"/>
          <w:szCs w:val="24"/>
        </w:rPr>
        <w:t xml:space="preserve"> reveal useful insights </w:t>
      </w:r>
      <w:r w:rsidR="00A95CA6">
        <w:rPr>
          <w:rFonts w:ascii="Times" w:hAnsi="Times"/>
          <w:sz w:val="24"/>
          <w:szCs w:val="24"/>
        </w:rPr>
        <w:t xml:space="preserve">relevant </w:t>
      </w:r>
      <w:r w:rsidR="002E2F35">
        <w:rPr>
          <w:rFonts w:ascii="Times" w:hAnsi="Times"/>
          <w:sz w:val="24"/>
          <w:szCs w:val="24"/>
        </w:rPr>
        <w:t xml:space="preserve">to our understanding </w:t>
      </w:r>
      <w:r w:rsidR="00E81503">
        <w:rPr>
          <w:rFonts w:ascii="Times" w:hAnsi="Times"/>
          <w:sz w:val="24"/>
          <w:szCs w:val="24"/>
        </w:rPr>
        <w:t>of scaled patterning</w:t>
      </w:r>
      <w:r w:rsidR="002E2F35">
        <w:rPr>
          <w:rFonts w:ascii="Times" w:hAnsi="Times"/>
          <w:sz w:val="24"/>
          <w:szCs w:val="24"/>
        </w:rPr>
        <w:t>.</w:t>
      </w:r>
      <w:r w:rsidR="00A95CA6">
        <w:rPr>
          <w:rFonts w:ascii="Times" w:hAnsi="Times"/>
          <w:sz w:val="24"/>
          <w:szCs w:val="24"/>
        </w:rPr>
        <w:t xml:space="preserve">         </w:t>
      </w:r>
    </w:p>
    <w:p w14:paraId="7AD9BF40" w14:textId="77777777" w:rsidR="00561725" w:rsidRDefault="00561725" w:rsidP="00424CE0">
      <w:pPr>
        <w:spacing w:line="480" w:lineRule="auto"/>
        <w:jc w:val="both"/>
        <w:rPr>
          <w:rFonts w:ascii="Times" w:hAnsi="Times"/>
          <w:sz w:val="24"/>
          <w:szCs w:val="24"/>
        </w:rPr>
      </w:pPr>
    </w:p>
    <w:p w14:paraId="612B4A64" w14:textId="2A284F4B" w:rsidR="00CD6F44" w:rsidRDefault="00CD6F44" w:rsidP="00424CE0">
      <w:pPr>
        <w:spacing w:line="480" w:lineRule="auto"/>
        <w:jc w:val="both"/>
        <w:rPr>
          <w:rFonts w:ascii="Times" w:hAnsi="Times"/>
          <w:b/>
          <w:sz w:val="24"/>
          <w:szCs w:val="24"/>
        </w:rPr>
      </w:pPr>
      <w:proofErr w:type="spellStart"/>
      <w:r w:rsidRPr="00106631">
        <w:rPr>
          <w:rFonts w:ascii="Times" w:hAnsi="Times"/>
          <w:b/>
          <w:sz w:val="24"/>
          <w:szCs w:val="24"/>
        </w:rPr>
        <w:t>Bcd</w:t>
      </w:r>
      <w:proofErr w:type="spellEnd"/>
      <w:r w:rsidRPr="00106631">
        <w:rPr>
          <w:rFonts w:ascii="Times" w:hAnsi="Times"/>
          <w:b/>
          <w:sz w:val="24"/>
          <w:szCs w:val="24"/>
        </w:rPr>
        <w:t xml:space="preserve"> gradient profile</w:t>
      </w:r>
      <w:r>
        <w:rPr>
          <w:rFonts w:ascii="Times" w:hAnsi="Times"/>
          <w:b/>
          <w:sz w:val="24"/>
          <w:szCs w:val="24"/>
        </w:rPr>
        <w:t xml:space="preserve">s in </w:t>
      </w:r>
      <w:r w:rsidR="00561725">
        <w:rPr>
          <w:rFonts w:ascii="Times" w:hAnsi="Times"/>
          <w:b/>
          <w:sz w:val="24"/>
          <w:szCs w:val="24"/>
        </w:rPr>
        <w:t xml:space="preserve">the large </w:t>
      </w:r>
      <w:r w:rsidR="00145244">
        <w:rPr>
          <w:rFonts w:ascii="Times" w:hAnsi="Times"/>
          <w:b/>
          <w:sz w:val="24"/>
          <w:szCs w:val="24"/>
        </w:rPr>
        <w:t xml:space="preserve">and </w:t>
      </w:r>
      <w:r>
        <w:rPr>
          <w:rFonts w:ascii="Times" w:hAnsi="Times"/>
          <w:b/>
          <w:sz w:val="24"/>
          <w:szCs w:val="24"/>
        </w:rPr>
        <w:t>small embryos</w:t>
      </w:r>
      <w:r w:rsidR="00561725">
        <w:rPr>
          <w:rFonts w:ascii="Times" w:hAnsi="Times"/>
          <w:b/>
          <w:sz w:val="24"/>
          <w:szCs w:val="24"/>
        </w:rPr>
        <w:t xml:space="preserve"> </w:t>
      </w:r>
      <w:r w:rsidR="00145244">
        <w:rPr>
          <w:rFonts w:ascii="Times" w:hAnsi="Times"/>
          <w:b/>
          <w:sz w:val="24"/>
          <w:szCs w:val="24"/>
        </w:rPr>
        <w:t>exhibit scaling properties</w:t>
      </w:r>
    </w:p>
    <w:p w14:paraId="68CA0626" w14:textId="1D1380EC" w:rsidR="00B455CD" w:rsidRDefault="00CD6F44" w:rsidP="00424CE0">
      <w:pPr>
        <w:spacing w:line="480" w:lineRule="auto"/>
        <w:jc w:val="both"/>
        <w:rPr>
          <w:rFonts w:ascii="Times" w:hAnsi="Times"/>
          <w:sz w:val="24"/>
          <w:szCs w:val="24"/>
        </w:rPr>
      </w:pPr>
      <w:r>
        <w:rPr>
          <w:rFonts w:ascii="Times" w:hAnsi="Times"/>
          <w:sz w:val="24"/>
          <w:szCs w:val="24"/>
        </w:rPr>
        <w:tab/>
      </w:r>
      <w:r w:rsidR="00E0250D">
        <w:rPr>
          <w:rFonts w:ascii="Times" w:hAnsi="Times"/>
          <w:sz w:val="24"/>
          <w:szCs w:val="24"/>
        </w:rPr>
        <w:t xml:space="preserve">To </w:t>
      </w:r>
      <w:r w:rsidR="00A3582E">
        <w:rPr>
          <w:rFonts w:ascii="Times" w:hAnsi="Times"/>
          <w:sz w:val="24"/>
          <w:szCs w:val="24"/>
        </w:rPr>
        <w:t xml:space="preserve">quantitatively </w:t>
      </w:r>
      <w:r w:rsidR="00E0250D">
        <w:rPr>
          <w:rFonts w:ascii="Times" w:hAnsi="Times"/>
          <w:sz w:val="24"/>
          <w:szCs w:val="24"/>
        </w:rPr>
        <w:t xml:space="preserve">evaluate the </w:t>
      </w:r>
      <w:proofErr w:type="spellStart"/>
      <w:r w:rsidR="00E0250D">
        <w:rPr>
          <w:rFonts w:ascii="Times" w:hAnsi="Times"/>
          <w:sz w:val="24"/>
          <w:szCs w:val="24"/>
        </w:rPr>
        <w:t>Bcd</w:t>
      </w:r>
      <w:proofErr w:type="spellEnd"/>
      <w:r w:rsidR="00E0250D">
        <w:rPr>
          <w:rFonts w:ascii="Times" w:hAnsi="Times"/>
          <w:sz w:val="24"/>
          <w:szCs w:val="24"/>
        </w:rPr>
        <w:t xml:space="preserve"> gradient profiles from the large and small embryos, we extracted the </w:t>
      </w:r>
      <w:proofErr w:type="spellStart"/>
      <w:r w:rsidR="00E0250D">
        <w:rPr>
          <w:rFonts w:ascii="Times" w:hAnsi="Times"/>
          <w:sz w:val="24"/>
          <w:szCs w:val="24"/>
        </w:rPr>
        <w:t>Bcd</w:t>
      </w:r>
      <w:proofErr w:type="spellEnd"/>
      <w:r w:rsidR="00E0250D">
        <w:rPr>
          <w:rFonts w:ascii="Times" w:hAnsi="Times"/>
          <w:sz w:val="24"/>
          <w:szCs w:val="24"/>
        </w:rPr>
        <w:t xml:space="preserve"> intensity B from individual embryos and expressed it as a function of either x or x/L (see Methods).  Fig. </w:t>
      </w:r>
      <w:ins w:id="25" w:author="CCHMC" w:date="2013-04-03T14:17:00Z">
        <w:r w:rsidR="008213F9">
          <w:rPr>
            <w:rFonts w:ascii="Times" w:hAnsi="Times"/>
            <w:sz w:val="24"/>
            <w:szCs w:val="24"/>
          </w:rPr>
          <w:t>2</w:t>
        </w:r>
      </w:ins>
      <w:del w:id="26" w:author="CCHMC" w:date="2013-04-03T14:17:00Z">
        <w:r w:rsidR="00E0250D" w:rsidDel="008213F9">
          <w:rPr>
            <w:rFonts w:ascii="Times" w:hAnsi="Times"/>
            <w:sz w:val="24"/>
            <w:szCs w:val="24"/>
          </w:rPr>
          <w:delText>X</w:delText>
        </w:r>
      </w:del>
      <w:r w:rsidR="00E0250D">
        <w:rPr>
          <w:rFonts w:ascii="Times" w:hAnsi="Times"/>
          <w:sz w:val="24"/>
          <w:szCs w:val="24"/>
        </w:rPr>
        <w:t xml:space="preserve"> shows the mean B profile</w:t>
      </w:r>
      <w:r w:rsidR="00A3582E">
        <w:rPr>
          <w:rFonts w:ascii="Times" w:hAnsi="Times"/>
          <w:sz w:val="24"/>
          <w:szCs w:val="24"/>
        </w:rPr>
        <w:t>s from the large and small embryos</w:t>
      </w:r>
      <w:r w:rsidR="00E0250D">
        <w:rPr>
          <w:rFonts w:ascii="Times" w:hAnsi="Times"/>
          <w:sz w:val="24"/>
          <w:szCs w:val="24"/>
        </w:rPr>
        <w:t xml:space="preserve"> as a </w:t>
      </w:r>
      <w:r w:rsidR="00E0250D">
        <w:rPr>
          <w:rFonts w:ascii="Times" w:hAnsi="Times"/>
          <w:sz w:val="24"/>
          <w:szCs w:val="24"/>
        </w:rPr>
        <w:lastRenderedPageBreak/>
        <w:t xml:space="preserve">function of x.  These results further confirmed the </w:t>
      </w:r>
      <w:r w:rsidR="002D75F4">
        <w:rPr>
          <w:rFonts w:ascii="Times" w:hAnsi="Times"/>
          <w:sz w:val="24"/>
          <w:szCs w:val="24"/>
        </w:rPr>
        <w:t>observation</w:t>
      </w:r>
      <w:r w:rsidR="00E0250D">
        <w:rPr>
          <w:rFonts w:ascii="Times" w:hAnsi="Times"/>
          <w:sz w:val="24"/>
          <w:szCs w:val="24"/>
        </w:rPr>
        <w:t xml:space="preserve"> that the </w:t>
      </w:r>
      <w:r w:rsidR="0034637D">
        <w:rPr>
          <w:rFonts w:ascii="Times" w:hAnsi="Times"/>
          <w:sz w:val="24"/>
          <w:szCs w:val="24"/>
        </w:rPr>
        <w:t xml:space="preserve">anterior </w:t>
      </w:r>
      <w:r w:rsidR="00DA0179">
        <w:rPr>
          <w:rFonts w:ascii="Times" w:hAnsi="Times"/>
          <w:sz w:val="24"/>
          <w:szCs w:val="24"/>
        </w:rPr>
        <w:t>region</w:t>
      </w:r>
      <w:r w:rsidR="0034637D">
        <w:rPr>
          <w:rFonts w:ascii="Times" w:hAnsi="Times"/>
          <w:sz w:val="24"/>
          <w:szCs w:val="24"/>
        </w:rPr>
        <w:t xml:space="preserve"> of the </w:t>
      </w:r>
      <w:r w:rsidR="00E0250D">
        <w:rPr>
          <w:rFonts w:ascii="Times" w:hAnsi="Times"/>
          <w:sz w:val="24"/>
          <w:szCs w:val="24"/>
        </w:rPr>
        <w:t xml:space="preserve">large embryos </w:t>
      </w:r>
      <w:r w:rsidR="00DA0179">
        <w:rPr>
          <w:rFonts w:ascii="Times" w:hAnsi="Times"/>
          <w:sz w:val="24"/>
          <w:szCs w:val="24"/>
        </w:rPr>
        <w:t>has</w:t>
      </w:r>
      <w:r w:rsidR="00E0250D">
        <w:rPr>
          <w:rFonts w:ascii="Times" w:hAnsi="Times"/>
          <w:sz w:val="24"/>
          <w:szCs w:val="24"/>
        </w:rPr>
        <w:t xml:space="preserve"> lower </w:t>
      </w:r>
      <w:proofErr w:type="spellStart"/>
      <w:r w:rsidR="00E0250D">
        <w:rPr>
          <w:rFonts w:ascii="Times" w:hAnsi="Times"/>
          <w:sz w:val="24"/>
          <w:szCs w:val="24"/>
        </w:rPr>
        <w:t>Bcd</w:t>
      </w:r>
      <w:proofErr w:type="spellEnd"/>
      <w:r w:rsidR="00E0250D">
        <w:rPr>
          <w:rFonts w:ascii="Times" w:hAnsi="Times"/>
          <w:sz w:val="24"/>
          <w:szCs w:val="24"/>
        </w:rPr>
        <w:t xml:space="preserve"> concentration </w:t>
      </w:r>
      <w:r w:rsidR="001B5971">
        <w:rPr>
          <w:rFonts w:ascii="Times" w:hAnsi="Times"/>
          <w:sz w:val="24"/>
          <w:szCs w:val="24"/>
        </w:rPr>
        <w:t xml:space="preserve">than </w:t>
      </w:r>
      <w:r w:rsidR="0034637D">
        <w:rPr>
          <w:rFonts w:ascii="Times" w:hAnsi="Times"/>
          <w:sz w:val="24"/>
          <w:szCs w:val="24"/>
        </w:rPr>
        <w:t>their small counterparts.</w:t>
      </w:r>
      <w:r w:rsidR="001B5971">
        <w:rPr>
          <w:rFonts w:ascii="Times" w:hAnsi="Times"/>
          <w:sz w:val="24"/>
          <w:szCs w:val="24"/>
        </w:rPr>
        <w:t xml:space="preserve">  When the</w:t>
      </w:r>
      <w:r w:rsidR="00A3582E">
        <w:rPr>
          <w:rFonts w:ascii="Times" w:hAnsi="Times"/>
          <w:sz w:val="24"/>
          <w:szCs w:val="24"/>
        </w:rPr>
        <w:t>se</w:t>
      </w:r>
      <w:r w:rsidR="001B5971">
        <w:rPr>
          <w:rFonts w:ascii="Times" w:hAnsi="Times"/>
          <w:sz w:val="24"/>
          <w:szCs w:val="24"/>
        </w:rPr>
        <w:t xml:space="preserve"> mean B profiles are expressed as a function of x/L (Fig. </w:t>
      </w:r>
      <w:del w:id="27" w:author="CCHMC" w:date="2013-04-03T14:17:00Z">
        <w:r w:rsidR="001B5971" w:rsidDel="008213F9">
          <w:rPr>
            <w:rFonts w:ascii="Times" w:hAnsi="Times"/>
            <w:sz w:val="24"/>
            <w:szCs w:val="24"/>
          </w:rPr>
          <w:delText>X</w:delText>
        </w:r>
      </w:del>
      <w:ins w:id="28" w:author="CCHMC" w:date="2013-04-03T14:17:00Z">
        <w:r w:rsidR="008213F9">
          <w:rPr>
            <w:rFonts w:ascii="Times" w:hAnsi="Times"/>
            <w:sz w:val="24"/>
            <w:szCs w:val="24"/>
          </w:rPr>
          <w:t>2</w:t>
        </w:r>
      </w:ins>
      <w:r w:rsidR="001B5971">
        <w:rPr>
          <w:rFonts w:ascii="Times" w:hAnsi="Times"/>
          <w:sz w:val="24"/>
          <w:szCs w:val="24"/>
        </w:rPr>
        <w:t xml:space="preserve">), they exhibited a </w:t>
      </w:r>
      <w:r w:rsidR="002D75F4">
        <w:rPr>
          <w:rFonts w:ascii="Times" w:hAnsi="Times"/>
          <w:sz w:val="24"/>
          <w:szCs w:val="24"/>
        </w:rPr>
        <w:t>striking</w:t>
      </w:r>
      <w:r w:rsidR="001B5971">
        <w:rPr>
          <w:rFonts w:ascii="Times" w:hAnsi="Times"/>
          <w:sz w:val="24"/>
          <w:szCs w:val="24"/>
        </w:rPr>
        <w:t xml:space="preserve"> convergence in</w:t>
      </w:r>
      <w:r w:rsidR="00A3582E">
        <w:rPr>
          <w:rFonts w:ascii="Times" w:hAnsi="Times"/>
          <w:sz w:val="24"/>
          <w:szCs w:val="24"/>
        </w:rPr>
        <w:t xml:space="preserve"> </w:t>
      </w:r>
      <w:r w:rsidR="002D75F4">
        <w:rPr>
          <w:rFonts w:ascii="Times" w:hAnsi="Times"/>
          <w:sz w:val="24"/>
          <w:szCs w:val="24"/>
        </w:rPr>
        <w:t xml:space="preserve">most </w:t>
      </w:r>
      <w:r w:rsidR="00257559">
        <w:rPr>
          <w:rFonts w:ascii="Times" w:hAnsi="Times"/>
          <w:sz w:val="24"/>
          <w:szCs w:val="24"/>
        </w:rPr>
        <w:t>parts</w:t>
      </w:r>
      <w:r w:rsidR="00A3582E">
        <w:rPr>
          <w:rFonts w:ascii="Times" w:hAnsi="Times"/>
          <w:sz w:val="24"/>
          <w:szCs w:val="24"/>
        </w:rPr>
        <w:t xml:space="preserve"> of the embryos</w:t>
      </w:r>
      <w:r w:rsidR="002D75F4">
        <w:rPr>
          <w:rFonts w:ascii="Times" w:hAnsi="Times"/>
          <w:sz w:val="24"/>
          <w:szCs w:val="24"/>
        </w:rPr>
        <w:t xml:space="preserve"> along the AP axis</w:t>
      </w:r>
      <w:r w:rsidR="00257559">
        <w:rPr>
          <w:rFonts w:ascii="Times" w:hAnsi="Times"/>
          <w:sz w:val="24"/>
          <w:szCs w:val="24"/>
        </w:rPr>
        <w:t xml:space="preserve"> (except the anterior)</w:t>
      </w:r>
      <w:r w:rsidR="002D75F4">
        <w:rPr>
          <w:rFonts w:ascii="Times" w:hAnsi="Times"/>
          <w:sz w:val="24"/>
          <w:szCs w:val="24"/>
        </w:rPr>
        <w:t>.  The observed convergence</w:t>
      </w:r>
      <w:r w:rsidR="00A3582E">
        <w:rPr>
          <w:rFonts w:ascii="Times" w:hAnsi="Times"/>
          <w:sz w:val="24"/>
          <w:szCs w:val="24"/>
        </w:rPr>
        <w:t xml:space="preserve"> is </w:t>
      </w:r>
      <w:r w:rsidR="001B5971">
        <w:rPr>
          <w:rFonts w:ascii="Times" w:hAnsi="Times"/>
          <w:sz w:val="24"/>
          <w:szCs w:val="24"/>
        </w:rPr>
        <w:t xml:space="preserve">a hallmark of </w:t>
      </w:r>
      <w:proofErr w:type="spellStart"/>
      <w:r w:rsidR="001B5971">
        <w:rPr>
          <w:rFonts w:ascii="Times" w:hAnsi="Times"/>
          <w:sz w:val="24"/>
          <w:szCs w:val="24"/>
        </w:rPr>
        <w:t>Bcd</w:t>
      </w:r>
      <w:proofErr w:type="spellEnd"/>
      <w:r w:rsidR="001B5971">
        <w:rPr>
          <w:rFonts w:ascii="Times" w:hAnsi="Times"/>
          <w:sz w:val="24"/>
          <w:szCs w:val="24"/>
        </w:rPr>
        <w:t xml:space="preserve"> gradie</w:t>
      </w:r>
      <w:r w:rsidR="00A903C6">
        <w:rPr>
          <w:rFonts w:ascii="Times" w:hAnsi="Times"/>
          <w:sz w:val="24"/>
          <w:szCs w:val="24"/>
        </w:rPr>
        <w:t>nt scaling (ref).</w:t>
      </w:r>
      <w:r w:rsidR="001B5971">
        <w:rPr>
          <w:rFonts w:ascii="Times" w:hAnsi="Times"/>
          <w:sz w:val="24"/>
          <w:szCs w:val="24"/>
        </w:rPr>
        <w:t xml:space="preserve">  </w:t>
      </w:r>
    </w:p>
    <w:p w14:paraId="19AD53D0" w14:textId="77777777" w:rsidR="00B455CD" w:rsidRDefault="00B455CD" w:rsidP="00424CE0">
      <w:pPr>
        <w:spacing w:line="480" w:lineRule="auto"/>
        <w:jc w:val="both"/>
        <w:rPr>
          <w:rFonts w:ascii="Times" w:hAnsi="Times"/>
          <w:sz w:val="24"/>
          <w:szCs w:val="24"/>
        </w:rPr>
      </w:pPr>
    </w:p>
    <w:p w14:paraId="449F73E0" w14:textId="50D3E2E4" w:rsidR="00A3582E" w:rsidRDefault="001B5971" w:rsidP="00B455CD">
      <w:pPr>
        <w:spacing w:line="480" w:lineRule="auto"/>
        <w:ind w:firstLine="720"/>
        <w:jc w:val="both"/>
        <w:rPr>
          <w:rFonts w:ascii="Times" w:hAnsi="Times"/>
          <w:sz w:val="24"/>
          <w:szCs w:val="24"/>
        </w:rPr>
      </w:pPr>
      <w:r>
        <w:rPr>
          <w:rFonts w:ascii="Times" w:hAnsi="Times"/>
          <w:sz w:val="24"/>
          <w:szCs w:val="24"/>
        </w:rPr>
        <w:t xml:space="preserve">To better evaluate </w:t>
      </w:r>
      <w:r w:rsidR="002D75F4">
        <w:rPr>
          <w:rFonts w:ascii="Times" w:hAnsi="Times"/>
          <w:sz w:val="24"/>
          <w:szCs w:val="24"/>
        </w:rPr>
        <w:t>this</w:t>
      </w:r>
      <w:r>
        <w:rPr>
          <w:rFonts w:ascii="Times" w:hAnsi="Times"/>
          <w:sz w:val="24"/>
          <w:szCs w:val="24"/>
        </w:rPr>
        <w:t xml:space="preserve"> convergence</w:t>
      </w:r>
      <w:r w:rsidR="002D75F4">
        <w:rPr>
          <w:rFonts w:ascii="Times" w:hAnsi="Times"/>
          <w:sz w:val="24"/>
          <w:szCs w:val="24"/>
        </w:rPr>
        <w:t xml:space="preserve"> or scaling</w:t>
      </w:r>
      <w:r w:rsidR="00DA0179">
        <w:rPr>
          <w:rFonts w:ascii="Times" w:hAnsi="Times"/>
          <w:sz w:val="24"/>
          <w:szCs w:val="24"/>
        </w:rPr>
        <w:t xml:space="preserve"> of </w:t>
      </w:r>
      <w:proofErr w:type="spellStart"/>
      <w:r w:rsidR="00DA0179">
        <w:rPr>
          <w:rFonts w:ascii="Times" w:hAnsi="Times"/>
          <w:sz w:val="24"/>
          <w:szCs w:val="24"/>
        </w:rPr>
        <w:t>Bcd</w:t>
      </w:r>
      <w:proofErr w:type="spellEnd"/>
      <w:r w:rsidR="00DA0179">
        <w:rPr>
          <w:rFonts w:ascii="Times" w:hAnsi="Times"/>
          <w:sz w:val="24"/>
          <w:szCs w:val="24"/>
        </w:rPr>
        <w:t xml:space="preserve"> gradient profiles</w:t>
      </w:r>
      <w:r w:rsidR="002D75F4">
        <w:rPr>
          <w:rFonts w:ascii="Times" w:hAnsi="Times"/>
          <w:sz w:val="24"/>
          <w:szCs w:val="24"/>
        </w:rPr>
        <w:t>,</w:t>
      </w:r>
      <w:r>
        <w:rPr>
          <w:rFonts w:ascii="Times" w:hAnsi="Times"/>
          <w:sz w:val="24"/>
          <w:szCs w:val="24"/>
        </w:rPr>
        <w:t xml:space="preserve"> we plotted the difference between the mean B </w:t>
      </w:r>
      <w:r w:rsidR="00A3582E">
        <w:rPr>
          <w:rFonts w:ascii="Times" w:hAnsi="Times"/>
          <w:sz w:val="24"/>
          <w:szCs w:val="24"/>
        </w:rPr>
        <w:t xml:space="preserve">values </w:t>
      </w:r>
      <w:r w:rsidR="00A06AA6">
        <w:rPr>
          <w:rFonts w:ascii="Times" w:hAnsi="Times"/>
          <w:sz w:val="24"/>
          <w:szCs w:val="24"/>
        </w:rPr>
        <w:t>of</w:t>
      </w:r>
      <w:r w:rsidR="00A3582E">
        <w:rPr>
          <w:rFonts w:ascii="Times" w:hAnsi="Times"/>
          <w:sz w:val="24"/>
          <w:szCs w:val="24"/>
        </w:rPr>
        <w:t xml:space="preserve"> these embryos, </w:t>
      </w:r>
      <w:r w:rsidR="00A3582E" w:rsidRPr="00A3582E">
        <w:rPr>
          <w:rFonts w:ascii="Symbol" w:hAnsi="Symbol"/>
          <w:sz w:val="24"/>
          <w:szCs w:val="24"/>
        </w:rPr>
        <w:t></w:t>
      </w:r>
      <w:r w:rsidR="00A3582E">
        <w:rPr>
          <w:rFonts w:ascii="Times" w:hAnsi="Times"/>
          <w:sz w:val="24"/>
          <w:szCs w:val="24"/>
        </w:rPr>
        <w:t xml:space="preserve">B, </w:t>
      </w:r>
      <w:r w:rsidR="00DA0179">
        <w:rPr>
          <w:rFonts w:ascii="Times" w:hAnsi="Times"/>
          <w:sz w:val="24"/>
          <w:szCs w:val="24"/>
        </w:rPr>
        <w:t xml:space="preserve">as </w:t>
      </w:r>
      <w:r w:rsidR="00A3582E">
        <w:rPr>
          <w:rFonts w:ascii="Times" w:hAnsi="Times"/>
          <w:sz w:val="24"/>
          <w:szCs w:val="24"/>
        </w:rPr>
        <w:t xml:space="preserve">a function of either x or x/L (Fig. </w:t>
      </w:r>
      <w:del w:id="29" w:author="CCHMC" w:date="2013-04-03T14:18:00Z">
        <w:r w:rsidR="00A3582E" w:rsidDel="008213F9">
          <w:rPr>
            <w:rFonts w:ascii="Times" w:hAnsi="Times"/>
            <w:sz w:val="24"/>
            <w:szCs w:val="24"/>
          </w:rPr>
          <w:delText>X</w:delText>
        </w:r>
      </w:del>
      <w:proofErr w:type="gramStart"/>
      <w:ins w:id="30" w:author="CCHMC" w:date="2013-04-03T14:18:00Z">
        <w:r w:rsidR="008213F9">
          <w:rPr>
            <w:rFonts w:ascii="Times" w:hAnsi="Times"/>
            <w:sz w:val="24"/>
            <w:szCs w:val="24"/>
          </w:rPr>
          <w:t>3A</w:t>
        </w:r>
      </w:ins>
      <w:r w:rsidR="00A3582E">
        <w:rPr>
          <w:rFonts w:ascii="Times" w:hAnsi="Times"/>
          <w:sz w:val="24"/>
          <w:szCs w:val="24"/>
        </w:rPr>
        <w:t xml:space="preserve"> and </w:t>
      </w:r>
      <w:del w:id="31" w:author="CCHMC" w:date="2013-04-03T14:18:00Z">
        <w:r w:rsidR="00A3582E" w:rsidDel="008213F9">
          <w:rPr>
            <w:rFonts w:ascii="Times" w:hAnsi="Times"/>
            <w:sz w:val="24"/>
            <w:szCs w:val="24"/>
          </w:rPr>
          <w:delText>Y</w:delText>
        </w:r>
      </w:del>
      <w:ins w:id="32" w:author="CCHMC" w:date="2013-04-03T14:18:00Z">
        <w:r w:rsidR="008213F9">
          <w:rPr>
            <w:rFonts w:ascii="Times" w:hAnsi="Times"/>
            <w:sz w:val="24"/>
            <w:szCs w:val="24"/>
          </w:rPr>
          <w:t>B</w:t>
        </w:r>
      </w:ins>
      <w:r w:rsidR="00A3582E">
        <w:rPr>
          <w:rFonts w:ascii="Times" w:hAnsi="Times"/>
          <w:sz w:val="24"/>
          <w:szCs w:val="24"/>
        </w:rPr>
        <w:t xml:space="preserve"> respectively).</w:t>
      </w:r>
      <w:proofErr w:type="gramEnd"/>
      <w:r w:rsidR="00A3582E">
        <w:rPr>
          <w:rFonts w:ascii="Times" w:hAnsi="Times"/>
          <w:sz w:val="24"/>
          <w:szCs w:val="24"/>
        </w:rPr>
        <w:t xml:space="preserve">  Our results show that</w:t>
      </w:r>
      <w:r w:rsidR="00A903C6">
        <w:rPr>
          <w:rFonts w:ascii="Times" w:hAnsi="Times"/>
          <w:sz w:val="24"/>
          <w:szCs w:val="24"/>
        </w:rPr>
        <w:t xml:space="preserve">, despite the low mean B in large embryos at the anterior </w:t>
      </w:r>
      <w:r w:rsidR="00D503F4">
        <w:rPr>
          <w:rFonts w:ascii="Times" w:hAnsi="Times"/>
          <w:sz w:val="24"/>
          <w:szCs w:val="24"/>
        </w:rPr>
        <w:t xml:space="preserve">region </w:t>
      </w:r>
      <w:r w:rsidR="00A06AA6">
        <w:rPr>
          <w:rFonts w:ascii="Times" w:hAnsi="Times"/>
          <w:sz w:val="24"/>
          <w:szCs w:val="24"/>
        </w:rPr>
        <w:t>yielding</w:t>
      </w:r>
      <w:r w:rsidR="00A903C6">
        <w:rPr>
          <w:rFonts w:ascii="Times" w:hAnsi="Times"/>
          <w:sz w:val="24"/>
          <w:szCs w:val="24"/>
        </w:rPr>
        <w:t xml:space="preserve"> a negative </w:t>
      </w:r>
      <w:r w:rsidR="00A903C6" w:rsidRPr="00A3582E">
        <w:rPr>
          <w:rFonts w:ascii="Symbol" w:hAnsi="Symbol"/>
          <w:sz w:val="24"/>
          <w:szCs w:val="24"/>
        </w:rPr>
        <w:t></w:t>
      </w:r>
      <w:r w:rsidR="00A903C6">
        <w:rPr>
          <w:rFonts w:ascii="Times" w:hAnsi="Times"/>
          <w:sz w:val="24"/>
          <w:szCs w:val="24"/>
        </w:rPr>
        <w:t>B</w:t>
      </w:r>
      <w:r w:rsidR="00D503F4">
        <w:rPr>
          <w:rFonts w:ascii="Times" w:hAnsi="Times"/>
          <w:sz w:val="24"/>
          <w:szCs w:val="24"/>
        </w:rPr>
        <w:t xml:space="preserve"> there</w:t>
      </w:r>
      <w:r w:rsidR="00A903C6">
        <w:rPr>
          <w:rFonts w:ascii="Times" w:hAnsi="Times"/>
          <w:sz w:val="24"/>
          <w:szCs w:val="24"/>
        </w:rPr>
        <w:t xml:space="preserve">, the two mean profiles cross each other at x = ~100 </w:t>
      </w:r>
      <w:r w:rsidR="00A903C6" w:rsidRPr="00A903C6">
        <w:rPr>
          <w:rFonts w:ascii="Symbol" w:hAnsi="Symbol"/>
          <w:sz w:val="24"/>
          <w:szCs w:val="24"/>
        </w:rPr>
        <w:t></w:t>
      </w:r>
      <w:r w:rsidR="00A903C6">
        <w:rPr>
          <w:rFonts w:ascii="Times" w:hAnsi="Times"/>
          <w:sz w:val="24"/>
          <w:szCs w:val="24"/>
        </w:rPr>
        <w:t xml:space="preserve">m </w:t>
      </w:r>
      <w:r w:rsidR="00A06AA6">
        <w:rPr>
          <w:rFonts w:ascii="Times" w:hAnsi="Times"/>
          <w:sz w:val="24"/>
          <w:szCs w:val="24"/>
        </w:rPr>
        <w:t xml:space="preserve">(Fig X) to yield a positive </w:t>
      </w:r>
      <w:r w:rsidR="00A06AA6" w:rsidRPr="00A3582E">
        <w:rPr>
          <w:rFonts w:ascii="Symbol" w:hAnsi="Symbol"/>
          <w:sz w:val="24"/>
          <w:szCs w:val="24"/>
        </w:rPr>
        <w:t></w:t>
      </w:r>
      <w:r w:rsidR="00A06AA6">
        <w:rPr>
          <w:rFonts w:ascii="Times" w:hAnsi="Times"/>
          <w:sz w:val="24"/>
          <w:szCs w:val="24"/>
        </w:rPr>
        <w:t xml:space="preserve">B.  This positive </w:t>
      </w:r>
      <w:r w:rsidR="00A06AA6" w:rsidRPr="00A3582E">
        <w:rPr>
          <w:rFonts w:ascii="Symbol" w:hAnsi="Symbol"/>
          <w:sz w:val="24"/>
          <w:szCs w:val="24"/>
        </w:rPr>
        <w:t></w:t>
      </w:r>
      <w:r w:rsidR="00A06AA6">
        <w:rPr>
          <w:rFonts w:ascii="Times" w:hAnsi="Times"/>
          <w:sz w:val="24"/>
          <w:szCs w:val="24"/>
        </w:rPr>
        <w:t>B is propagated relatively stably through the rest of AP length (Fig. X)</w:t>
      </w:r>
      <w:r w:rsidR="002D5E3A">
        <w:rPr>
          <w:rFonts w:ascii="Times" w:hAnsi="Times"/>
          <w:sz w:val="24"/>
          <w:szCs w:val="24"/>
        </w:rPr>
        <w:t xml:space="preserve">.  </w:t>
      </w:r>
      <w:r w:rsidR="00B10075">
        <w:rPr>
          <w:rFonts w:ascii="Times" w:hAnsi="Times"/>
          <w:sz w:val="24"/>
          <w:szCs w:val="24"/>
        </w:rPr>
        <w:t>Fig. X shows</w:t>
      </w:r>
      <w:r w:rsidR="00D503F4">
        <w:rPr>
          <w:rFonts w:ascii="Times" w:hAnsi="Times"/>
          <w:sz w:val="24"/>
          <w:szCs w:val="24"/>
        </w:rPr>
        <w:t xml:space="preserve"> that</w:t>
      </w:r>
      <w:r w:rsidR="00B10075">
        <w:rPr>
          <w:rFonts w:ascii="Times" w:hAnsi="Times"/>
          <w:sz w:val="24"/>
          <w:szCs w:val="24"/>
        </w:rPr>
        <w:t xml:space="preserve"> </w:t>
      </w:r>
      <w:r w:rsidR="00B10075" w:rsidRPr="00A3582E">
        <w:rPr>
          <w:rFonts w:ascii="Symbol" w:hAnsi="Symbol"/>
          <w:sz w:val="24"/>
          <w:szCs w:val="24"/>
        </w:rPr>
        <w:t></w:t>
      </w:r>
      <w:r w:rsidR="00B10075">
        <w:rPr>
          <w:rFonts w:ascii="Times" w:hAnsi="Times"/>
          <w:sz w:val="24"/>
          <w:szCs w:val="24"/>
        </w:rPr>
        <w:t>B</w:t>
      </w:r>
      <w:r w:rsidR="002D34AF">
        <w:rPr>
          <w:rFonts w:ascii="Times" w:hAnsi="Times"/>
          <w:sz w:val="24"/>
          <w:szCs w:val="24"/>
        </w:rPr>
        <w:t>,</w:t>
      </w:r>
      <w:r w:rsidR="00B10075">
        <w:rPr>
          <w:rFonts w:ascii="Times" w:hAnsi="Times"/>
          <w:sz w:val="24"/>
          <w:szCs w:val="24"/>
        </w:rPr>
        <w:t xml:space="preserve"> when plotted as a function of x/L</w:t>
      </w:r>
      <w:r w:rsidR="002D34AF">
        <w:rPr>
          <w:rFonts w:ascii="Times" w:hAnsi="Times"/>
          <w:sz w:val="24"/>
          <w:szCs w:val="24"/>
        </w:rPr>
        <w:t>,</w:t>
      </w:r>
      <w:r w:rsidR="00B10075">
        <w:rPr>
          <w:rFonts w:ascii="Times" w:hAnsi="Times"/>
          <w:sz w:val="24"/>
          <w:szCs w:val="24"/>
        </w:rPr>
        <w:t xml:space="preserve"> was greatly reduced</w:t>
      </w:r>
      <w:r w:rsidR="002D34AF">
        <w:rPr>
          <w:rFonts w:ascii="Times" w:hAnsi="Times"/>
          <w:sz w:val="24"/>
          <w:szCs w:val="24"/>
        </w:rPr>
        <w:t xml:space="preserve"> </w:t>
      </w:r>
      <w:r w:rsidR="00CD7203">
        <w:rPr>
          <w:rFonts w:ascii="Times" w:hAnsi="Times"/>
          <w:sz w:val="24"/>
          <w:szCs w:val="24"/>
        </w:rPr>
        <w:t xml:space="preserve">to </w:t>
      </w:r>
      <w:r w:rsidR="00B01B0A">
        <w:rPr>
          <w:rFonts w:ascii="Times" w:hAnsi="Times"/>
          <w:sz w:val="24"/>
          <w:szCs w:val="24"/>
        </w:rPr>
        <w:t>hug</w:t>
      </w:r>
      <w:r w:rsidR="002D34AF">
        <w:rPr>
          <w:rFonts w:ascii="Times" w:hAnsi="Times"/>
          <w:sz w:val="24"/>
          <w:szCs w:val="24"/>
        </w:rPr>
        <w:t xml:space="preserve"> </w:t>
      </w:r>
      <w:r w:rsidR="003422F2">
        <w:rPr>
          <w:rFonts w:ascii="Times" w:hAnsi="Times"/>
          <w:sz w:val="24"/>
          <w:szCs w:val="24"/>
        </w:rPr>
        <w:t>around</w:t>
      </w:r>
      <w:r w:rsidR="00B01B0A">
        <w:rPr>
          <w:rFonts w:ascii="Times" w:hAnsi="Times"/>
          <w:sz w:val="24"/>
          <w:szCs w:val="24"/>
        </w:rPr>
        <w:t xml:space="preserve"> the</w:t>
      </w:r>
      <w:r w:rsidR="002D34AF">
        <w:rPr>
          <w:rFonts w:ascii="Times" w:hAnsi="Times"/>
          <w:sz w:val="24"/>
          <w:szCs w:val="24"/>
        </w:rPr>
        <w:t xml:space="preserve"> 0 </w:t>
      </w:r>
      <w:r w:rsidR="00B01B0A">
        <w:rPr>
          <w:rFonts w:ascii="Times" w:hAnsi="Times"/>
          <w:sz w:val="24"/>
          <w:szCs w:val="24"/>
        </w:rPr>
        <w:t xml:space="preserve">line </w:t>
      </w:r>
      <w:r w:rsidR="002D34AF">
        <w:rPr>
          <w:rFonts w:ascii="Times" w:hAnsi="Times"/>
          <w:sz w:val="24"/>
          <w:szCs w:val="24"/>
        </w:rPr>
        <w:t>in most parts of the embryo (except the anterior).  These results demonstrate quantitatively</w:t>
      </w:r>
      <w:r w:rsidR="00B10075">
        <w:rPr>
          <w:rFonts w:ascii="Times" w:hAnsi="Times"/>
          <w:sz w:val="24"/>
          <w:szCs w:val="24"/>
        </w:rPr>
        <w:t xml:space="preserve"> that the mean </w:t>
      </w:r>
      <w:proofErr w:type="spellStart"/>
      <w:r w:rsidR="00B10075">
        <w:rPr>
          <w:rFonts w:ascii="Times" w:hAnsi="Times"/>
          <w:sz w:val="24"/>
          <w:szCs w:val="24"/>
        </w:rPr>
        <w:t>Bcd</w:t>
      </w:r>
      <w:proofErr w:type="spellEnd"/>
      <w:r w:rsidR="00B10075">
        <w:rPr>
          <w:rFonts w:ascii="Times" w:hAnsi="Times"/>
          <w:sz w:val="24"/>
          <w:szCs w:val="24"/>
        </w:rPr>
        <w:t xml:space="preserve"> gradient profiles from the large and small embryos </w:t>
      </w:r>
      <w:r w:rsidR="003422F2">
        <w:rPr>
          <w:rFonts w:ascii="Times" w:hAnsi="Times"/>
          <w:sz w:val="24"/>
          <w:szCs w:val="24"/>
        </w:rPr>
        <w:t xml:space="preserve">are scaled in most parts of the embryos (except the anterior region).  They show that these two profiles are “similar” to each other when expressed as a </w:t>
      </w:r>
      <w:r w:rsidR="00B10075">
        <w:rPr>
          <w:rFonts w:ascii="Times" w:hAnsi="Times"/>
          <w:sz w:val="24"/>
          <w:szCs w:val="24"/>
        </w:rPr>
        <w:t>fun</w:t>
      </w:r>
      <w:r w:rsidR="003422F2">
        <w:rPr>
          <w:rFonts w:ascii="Times" w:hAnsi="Times"/>
          <w:sz w:val="24"/>
          <w:szCs w:val="24"/>
        </w:rPr>
        <w:t>ction of normalized AP position.</w:t>
      </w:r>
    </w:p>
    <w:p w14:paraId="1BF96B40" w14:textId="77777777" w:rsidR="00860CE8" w:rsidRDefault="00860CE8" w:rsidP="00424CE0">
      <w:pPr>
        <w:spacing w:line="480" w:lineRule="auto"/>
        <w:jc w:val="both"/>
        <w:rPr>
          <w:rFonts w:ascii="Times" w:hAnsi="Times"/>
          <w:sz w:val="24"/>
          <w:szCs w:val="24"/>
        </w:rPr>
      </w:pPr>
    </w:p>
    <w:p w14:paraId="310336E4" w14:textId="474E4A30" w:rsidR="00860CE8" w:rsidRDefault="00860CE8" w:rsidP="00424CE0">
      <w:pPr>
        <w:spacing w:line="480" w:lineRule="auto"/>
        <w:jc w:val="both"/>
        <w:rPr>
          <w:rFonts w:ascii="Times" w:hAnsi="Times"/>
          <w:sz w:val="24"/>
          <w:szCs w:val="24"/>
        </w:rPr>
      </w:pPr>
      <w:r>
        <w:rPr>
          <w:rFonts w:ascii="Times" w:hAnsi="Times"/>
          <w:sz w:val="24"/>
          <w:szCs w:val="24"/>
        </w:rPr>
        <w:tab/>
        <w:t xml:space="preserve">To further evaluate the scaling properties of the </w:t>
      </w:r>
      <w:proofErr w:type="spellStart"/>
      <w:r>
        <w:rPr>
          <w:rFonts w:ascii="Times" w:hAnsi="Times"/>
          <w:sz w:val="24"/>
          <w:szCs w:val="24"/>
        </w:rPr>
        <w:t>Bcd</w:t>
      </w:r>
      <w:proofErr w:type="spellEnd"/>
      <w:r>
        <w:rPr>
          <w:rFonts w:ascii="Times" w:hAnsi="Times"/>
          <w:sz w:val="24"/>
          <w:szCs w:val="24"/>
        </w:rPr>
        <w:t xml:space="preserve"> gradient profiles in the large and small embryos, we plotted the difference between large and small embryos in positions at which the mean</w:t>
      </w:r>
      <w:r w:rsidR="00D503F4">
        <w:rPr>
          <w:rFonts w:ascii="Times" w:hAnsi="Times"/>
          <w:sz w:val="24"/>
          <w:szCs w:val="24"/>
        </w:rPr>
        <w:t xml:space="preserve"> </w:t>
      </w:r>
      <w:proofErr w:type="spellStart"/>
      <w:r w:rsidR="00D503F4">
        <w:rPr>
          <w:rFonts w:ascii="Times" w:hAnsi="Times"/>
          <w:sz w:val="24"/>
          <w:szCs w:val="24"/>
        </w:rPr>
        <w:t>Bcd</w:t>
      </w:r>
      <w:proofErr w:type="spellEnd"/>
      <w:r>
        <w:rPr>
          <w:rFonts w:ascii="Times" w:hAnsi="Times"/>
          <w:sz w:val="24"/>
          <w:szCs w:val="24"/>
        </w:rPr>
        <w:t xml:space="preserve"> profiles cross given thresholds.  This difference is defined as </w:t>
      </w:r>
      <w:r w:rsidRPr="00860CE8">
        <w:rPr>
          <w:rFonts w:ascii="Symbol" w:hAnsi="Symbol"/>
          <w:sz w:val="24"/>
          <w:szCs w:val="24"/>
        </w:rPr>
        <w:t></w:t>
      </w:r>
      <w:r w:rsidR="00D503F4">
        <w:rPr>
          <w:rFonts w:ascii="Times" w:hAnsi="Times"/>
          <w:sz w:val="24"/>
          <w:szCs w:val="24"/>
        </w:rPr>
        <w:t xml:space="preserve">x and </w:t>
      </w:r>
      <w:r>
        <w:rPr>
          <w:rFonts w:ascii="Times" w:hAnsi="Times"/>
          <w:sz w:val="24"/>
          <w:szCs w:val="24"/>
        </w:rPr>
        <w:t>is plotted either as a function of x or x/L.  (</w:t>
      </w:r>
      <w:proofErr w:type="gramStart"/>
      <w:r>
        <w:rPr>
          <w:rFonts w:ascii="Times" w:hAnsi="Times"/>
          <w:sz w:val="24"/>
          <w:szCs w:val="24"/>
        </w:rPr>
        <w:t>see</w:t>
      </w:r>
      <w:proofErr w:type="gramEnd"/>
      <w:r>
        <w:rPr>
          <w:rFonts w:ascii="Times" w:hAnsi="Times"/>
          <w:sz w:val="24"/>
          <w:szCs w:val="24"/>
        </w:rPr>
        <w:t xml:space="preserve"> </w:t>
      </w:r>
      <w:proofErr w:type="spellStart"/>
      <w:r>
        <w:rPr>
          <w:rFonts w:ascii="Times" w:hAnsi="Times"/>
          <w:sz w:val="24"/>
          <w:szCs w:val="24"/>
        </w:rPr>
        <w:t>Dev</w:t>
      </w:r>
      <w:proofErr w:type="spellEnd"/>
      <w:r>
        <w:rPr>
          <w:rFonts w:ascii="Times" w:hAnsi="Times"/>
          <w:sz w:val="24"/>
          <w:szCs w:val="24"/>
        </w:rPr>
        <w:t xml:space="preserve"> paper for how to continue the rest)&gt;/.   Together, our </w:t>
      </w:r>
      <w:r>
        <w:rPr>
          <w:rFonts w:ascii="Times" w:hAnsi="Times"/>
          <w:sz w:val="24"/>
          <w:szCs w:val="24"/>
        </w:rPr>
        <w:lastRenderedPageBreak/>
        <w:t>results docume</w:t>
      </w:r>
      <w:r w:rsidR="00456327">
        <w:rPr>
          <w:rFonts w:ascii="Times" w:hAnsi="Times"/>
          <w:sz w:val="24"/>
          <w:szCs w:val="24"/>
        </w:rPr>
        <w:t xml:space="preserve">nt that, despite the unexpectedly “reversed” </w:t>
      </w:r>
      <w:r>
        <w:rPr>
          <w:rFonts w:ascii="Times" w:hAnsi="Times"/>
          <w:sz w:val="24"/>
          <w:szCs w:val="24"/>
        </w:rPr>
        <w:t>B</w:t>
      </w:r>
      <w:r w:rsidR="00D503F4">
        <w:rPr>
          <w:rFonts w:ascii="Times" w:hAnsi="Times"/>
          <w:sz w:val="24"/>
          <w:szCs w:val="24"/>
        </w:rPr>
        <w:t>0</w:t>
      </w:r>
      <w:r>
        <w:rPr>
          <w:rFonts w:ascii="Times" w:hAnsi="Times"/>
          <w:sz w:val="24"/>
          <w:szCs w:val="24"/>
        </w:rPr>
        <w:t xml:space="preserve"> in </w:t>
      </w:r>
      <w:r w:rsidR="00456327">
        <w:rPr>
          <w:rFonts w:ascii="Times" w:hAnsi="Times"/>
          <w:sz w:val="24"/>
          <w:szCs w:val="24"/>
        </w:rPr>
        <w:t xml:space="preserve">the </w:t>
      </w:r>
      <w:r>
        <w:rPr>
          <w:rFonts w:ascii="Times" w:hAnsi="Times"/>
          <w:sz w:val="24"/>
          <w:szCs w:val="24"/>
        </w:rPr>
        <w:t xml:space="preserve">large </w:t>
      </w:r>
      <w:r w:rsidR="00456327">
        <w:rPr>
          <w:rFonts w:ascii="Times" w:hAnsi="Times"/>
          <w:sz w:val="24"/>
          <w:szCs w:val="24"/>
        </w:rPr>
        <w:t xml:space="preserve">and small </w:t>
      </w:r>
      <w:r>
        <w:rPr>
          <w:rFonts w:ascii="Times" w:hAnsi="Times"/>
          <w:sz w:val="24"/>
          <w:szCs w:val="24"/>
        </w:rPr>
        <w:t xml:space="preserve">embryos, the </w:t>
      </w:r>
      <w:proofErr w:type="spellStart"/>
      <w:r>
        <w:rPr>
          <w:rFonts w:ascii="Times" w:hAnsi="Times"/>
          <w:sz w:val="24"/>
          <w:szCs w:val="24"/>
        </w:rPr>
        <w:t>Bcd</w:t>
      </w:r>
      <w:proofErr w:type="spellEnd"/>
      <w:r>
        <w:rPr>
          <w:rFonts w:ascii="Times" w:hAnsi="Times"/>
          <w:sz w:val="24"/>
          <w:szCs w:val="24"/>
        </w:rPr>
        <w:t xml:space="preserve"> gradient profiles are </w:t>
      </w:r>
      <w:r w:rsidR="00247E46">
        <w:rPr>
          <w:rFonts w:ascii="Times" w:hAnsi="Times"/>
          <w:sz w:val="24"/>
          <w:szCs w:val="24"/>
        </w:rPr>
        <w:t xml:space="preserve">actually </w:t>
      </w:r>
      <w:r>
        <w:rPr>
          <w:rFonts w:ascii="Times" w:hAnsi="Times"/>
          <w:sz w:val="24"/>
          <w:szCs w:val="24"/>
        </w:rPr>
        <w:t xml:space="preserve">scaled </w:t>
      </w:r>
      <w:r w:rsidR="00335DE4">
        <w:rPr>
          <w:rFonts w:ascii="Times" w:hAnsi="Times"/>
          <w:sz w:val="24"/>
          <w:szCs w:val="24"/>
        </w:rPr>
        <w:t xml:space="preserve">in most </w:t>
      </w:r>
      <w:r w:rsidR="00247E46">
        <w:rPr>
          <w:rFonts w:ascii="Times" w:hAnsi="Times"/>
          <w:sz w:val="24"/>
          <w:szCs w:val="24"/>
        </w:rPr>
        <w:t>parts of the embryo along the AP axis</w:t>
      </w:r>
      <w:r>
        <w:rPr>
          <w:rFonts w:ascii="Times" w:hAnsi="Times"/>
          <w:sz w:val="24"/>
          <w:szCs w:val="24"/>
        </w:rPr>
        <w:t>.</w:t>
      </w:r>
    </w:p>
    <w:p w14:paraId="2F5FD2A8" w14:textId="77777777" w:rsidR="00CD6F44" w:rsidRDefault="00CD6F44" w:rsidP="00424CE0">
      <w:pPr>
        <w:spacing w:line="480" w:lineRule="auto"/>
        <w:jc w:val="both"/>
        <w:rPr>
          <w:rFonts w:ascii="Times" w:hAnsi="Times"/>
          <w:sz w:val="24"/>
          <w:szCs w:val="24"/>
        </w:rPr>
      </w:pPr>
    </w:p>
    <w:p w14:paraId="0A2142B6" w14:textId="1524CF69" w:rsidR="00CD6F44" w:rsidRPr="00106631" w:rsidRDefault="00145244" w:rsidP="00424CE0">
      <w:pPr>
        <w:spacing w:line="480" w:lineRule="auto"/>
        <w:jc w:val="both"/>
        <w:rPr>
          <w:rFonts w:ascii="Times" w:hAnsi="Times"/>
          <w:b/>
          <w:sz w:val="24"/>
          <w:szCs w:val="24"/>
        </w:rPr>
      </w:pPr>
      <w:proofErr w:type="spellStart"/>
      <w:r>
        <w:rPr>
          <w:rFonts w:ascii="Times" w:hAnsi="Times"/>
          <w:b/>
          <w:sz w:val="24"/>
          <w:szCs w:val="24"/>
        </w:rPr>
        <w:t>Bcd</w:t>
      </w:r>
      <w:proofErr w:type="spellEnd"/>
      <w:r>
        <w:rPr>
          <w:rFonts w:ascii="Times" w:hAnsi="Times"/>
          <w:b/>
          <w:sz w:val="24"/>
          <w:szCs w:val="24"/>
        </w:rPr>
        <w:t xml:space="preserve"> gradient s</w:t>
      </w:r>
      <w:r w:rsidR="00CD6F44" w:rsidRPr="00106631">
        <w:rPr>
          <w:rFonts w:ascii="Times" w:hAnsi="Times"/>
          <w:b/>
          <w:sz w:val="24"/>
          <w:szCs w:val="24"/>
        </w:rPr>
        <w:t xml:space="preserve">caling </w:t>
      </w:r>
      <w:r>
        <w:rPr>
          <w:rFonts w:ascii="Times" w:hAnsi="Times"/>
          <w:b/>
          <w:sz w:val="24"/>
          <w:szCs w:val="24"/>
        </w:rPr>
        <w:t>in the large embryos through scaling the length constant with embryo length</w:t>
      </w:r>
    </w:p>
    <w:p w14:paraId="286DEA66" w14:textId="139E0059" w:rsidR="00D20EE4" w:rsidRDefault="002B6B91" w:rsidP="00424CE0">
      <w:pPr>
        <w:spacing w:line="480" w:lineRule="auto"/>
        <w:ind w:firstLine="720"/>
        <w:jc w:val="both"/>
        <w:rPr>
          <w:rFonts w:ascii="Times" w:hAnsi="Times"/>
          <w:sz w:val="24"/>
          <w:szCs w:val="24"/>
        </w:rPr>
      </w:pPr>
      <w:r>
        <w:rPr>
          <w:rFonts w:ascii="Times" w:hAnsi="Times"/>
          <w:sz w:val="24"/>
          <w:szCs w:val="24"/>
        </w:rPr>
        <w:t>The unexpectedly “reversed”</w:t>
      </w:r>
      <w:r w:rsidR="00F827BB">
        <w:rPr>
          <w:rFonts w:ascii="Times" w:hAnsi="Times"/>
          <w:sz w:val="24"/>
          <w:szCs w:val="24"/>
        </w:rPr>
        <w:t xml:space="preserve"> B</w:t>
      </w:r>
      <w:r w:rsidR="00D62BAE">
        <w:rPr>
          <w:rFonts w:ascii="Times" w:hAnsi="Times"/>
          <w:sz w:val="24"/>
          <w:szCs w:val="24"/>
        </w:rPr>
        <w:t>0</w:t>
      </w:r>
      <w:r>
        <w:rPr>
          <w:rFonts w:ascii="Times" w:hAnsi="Times"/>
          <w:sz w:val="24"/>
          <w:szCs w:val="24"/>
        </w:rPr>
        <w:t xml:space="preserve"> but scaled </w:t>
      </w:r>
      <w:proofErr w:type="spellStart"/>
      <w:r>
        <w:rPr>
          <w:rFonts w:ascii="Times" w:hAnsi="Times"/>
          <w:sz w:val="24"/>
          <w:szCs w:val="24"/>
        </w:rPr>
        <w:t>Bcd</w:t>
      </w:r>
      <w:proofErr w:type="spellEnd"/>
      <w:r>
        <w:rPr>
          <w:rFonts w:ascii="Times" w:hAnsi="Times"/>
          <w:sz w:val="24"/>
          <w:szCs w:val="24"/>
        </w:rPr>
        <w:t xml:space="preserve"> gradient profiles</w:t>
      </w:r>
      <w:r w:rsidR="00F827BB">
        <w:rPr>
          <w:rFonts w:ascii="Times" w:hAnsi="Times"/>
          <w:sz w:val="24"/>
          <w:szCs w:val="24"/>
        </w:rPr>
        <w:t xml:space="preserve"> in</w:t>
      </w:r>
      <w:r>
        <w:rPr>
          <w:rFonts w:ascii="Times" w:hAnsi="Times"/>
          <w:sz w:val="24"/>
          <w:szCs w:val="24"/>
        </w:rPr>
        <w:t xml:space="preserve"> the</w:t>
      </w:r>
      <w:r w:rsidR="00F827BB">
        <w:rPr>
          <w:rFonts w:ascii="Times" w:hAnsi="Times"/>
          <w:sz w:val="24"/>
          <w:szCs w:val="24"/>
        </w:rPr>
        <w:t xml:space="preserve"> large </w:t>
      </w:r>
      <w:r>
        <w:rPr>
          <w:rFonts w:ascii="Times" w:hAnsi="Times"/>
          <w:sz w:val="24"/>
          <w:szCs w:val="24"/>
        </w:rPr>
        <w:t xml:space="preserve">and small </w:t>
      </w:r>
      <w:r w:rsidR="00F827BB">
        <w:rPr>
          <w:rFonts w:ascii="Times" w:hAnsi="Times"/>
          <w:sz w:val="24"/>
          <w:szCs w:val="24"/>
        </w:rPr>
        <w:t xml:space="preserve">embryos </w:t>
      </w:r>
      <w:r w:rsidR="00FB47DE">
        <w:rPr>
          <w:rFonts w:ascii="Times" w:hAnsi="Times"/>
          <w:sz w:val="24"/>
          <w:szCs w:val="24"/>
        </w:rPr>
        <w:t>suggest that either the large embryos or the small embryos (or both) have properties that are uncharacteristic of their size.  We suspected</w:t>
      </w:r>
      <w:r w:rsidR="008A710B">
        <w:rPr>
          <w:rFonts w:ascii="Times" w:hAnsi="Times"/>
          <w:sz w:val="24"/>
          <w:szCs w:val="24"/>
        </w:rPr>
        <w:t xml:space="preserve">, based on our experience </w:t>
      </w:r>
      <w:r w:rsidR="002938D2">
        <w:rPr>
          <w:rFonts w:ascii="Times" w:hAnsi="Times"/>
          <w:sz w:val="24"/>
          <w:szCs w:val="24"/>
        </w:rPr>
        <w:t>of</w:t>
      </w:r>
      <w:r w:rsidR="008A710B">
        <w:rPr>
          <w:rFonts w:ascii="Times" w:hAnsi="Times"/>
          <w:sz w:val="24"/>
          <w:szCs w:val="24"/>
        </w:rPr>
        <w:t xml:space="preserve"> </w:t>
      </w:r>
      <w:r w:rsidR="002938D2">
        <w:rPr>
          <w:rFonts w:ascii="Times" w:hAnsi="Times"/>
          <w:sz w:val="24"/>
          <w:szCs w:val="24"/>
        </w:rPr>
        <w:t xml:space="preserve">“looking at” the </w:t>
      </w:r>
      <w:proofErr w:type="spellStart"/>
      <w:r w:rsidR="002938D2">
        <w:rPr>
          <w:rFonts w:ascii="Times" w:hAnsi="Times"/>
          <w:sz w:val="24"/>
          <w:szCs w:val="24"/>
        </w:rPr>
        <w:t>Bcd</w:t>
      </w:r>
      <w:proofErr w:type="spellEnd"/>
      <w:r w:rsidR="002938D2">
        <w:rPr>
          <w:rFonts w:ascii="Times" w:hAnsi="Times"/>
          <w:sz w:val="24"/>
          <w:szCs w:val="24"/>
        </w:rPr>
        <w:t xml:space="preserve"> gradient profiles, that </w:t>
      </w:r>
      <w:r w:rsidR="00FB47DE">
        <w:rPr>
          <w:rFonts w:ascii="Times" w:hAnsi="Times"/>
          <w:sz w:val="24"/>
          <w:szCs w:val="24"/>
        </w:rPr>
        <w:t>the large embryos were somewhat “abnormal”</w:t>
      </w:r>
      <w:r w:rsidR="00094E6C">
        <w:rPr>
          <w:rFonts w:ascii="Times" w:hAnsi="Times"/>
          <w:sz w:val="24"/>
          <w:szCs w:val="24"/>
        </w:rPr>
        <w:t>.  We noted that, despite the low B0 in the large embryos, the mean</w:t>
      </w:r>
      <w:r w:rsidR="00F827BB">
        <w:rPr>
          <w:rFonts w:ascii="Times" w:hAnsi="Times"/>
          <w:sz w:val="24"/>
          <w:szCs w:val="24"/>
        </w:rPr>
        <w:t xml:space="preserve"> </w:t>
      </w:r>
      <w:proofErr w:type="spellStart"/>
      <w:r w:rsidR="00F827BB">
        <w:rPr>
          <w:rFonts w:ascii="Times" w:hAnsi="Times"/>
          <w:sz w:val="24"/>
          <w:szCs w:val="24"/>
        </w:rPr>
        <w:t>Bcd</w:t>
      </w:r>
      <w:proofErr w:type="spellEnd"/>
      <w:r w:rsidR="00F827BB">
        <w:rPr>
          <w:rFonts w:ascii="Times" w:hAnsi="Times"/>
          <w:sz w:val="24"/>
          <w:szCs w:val="24"/>
        </w:rPr>
        <w:t xml:space="preserve"> gradient profile</w:t>
      </w:r>
      <w:r w:rsidR="00094E6C">
        <w:rPr>
          <w:rFonts w:ascii="Times" w:hAnsi="Times"/>
          <w:sz w:val="24"/>
          <w:szCs w:val="24"/>
        </w:rPr>
        <w:t xml:space="preserve"> </w:t>
      </w:r>
      <w:r w:rsidR="00250FD5">
        <w:rPr>
          <w:rFonts w:ascii="Times" w:hAnsi="Times"/>
          <w:sz w:val="24"/>
          <w:szCs w:val="24"/>
        </w:rPr>
        <w:t>expressed as a function of x</w:t>
      </w:r>
      <w:r w:rsidR="00F827BB">
        <w:rPr>
          <w:rFonts w:ascii="Times" w:hAnsi="Times"/>
          <w:sz w:val="24"/>
          <w:szCs w:val="24"/>
        </w:rPr>
        <w:t xml:space="preserve"> </w:t>
      </w:r>
      <w:r w:rsidR="00094E6C">
        <w:rPr>
          <w:rFonts w:ascii="Times" w:hAnsi="Times"/>
          <w:sz w:val="24"/>
          <w:szCs w:val="24"/>
        </w:rPr>
        <w:t xml:space="preserve">actually </w:t>
      </w:r>
      <w:r w:rsidR="00D62BAE">
        <w:rPr>
          <w:rFonts w:ascii="Times" w:hAnsi="Times"/>
          <w:sz w:val="24"/>
          <w:szCs w:val="24"/>
        </w:rPr>
        <w:t xml:space="preserve">crosses over with that from the small embryos at ~100 </w:t>
      </w:r>
      <w:r w:rsidR="00D62BAE" w:rsidRPr="00D62BAE">
        <w:rPr>
          <w:rFonts w:ascii="Symbol" w:hAnsi="Symbol"/>
          <w:sz w:val="24"/>
          <w:szCs w:val="24"/>
        </w:rPr>
        <w:t></w:t>
      </w:r>
      <w:r w:rsidR="00D62BAE">
        <w:rPr>
          <w:rFonts w:ascii="Times" w:hAnsi="Times"/>
          <w:sz w:val="24"/>
          <w:szCs w:val="24"/>
        </w:rPr>
        <w:t>m</w:t>
      </w:r>
      <w:r w:rsidR="00250FD5">
        <w:rPr>
          <w:rFonts w:ascii="Times" w:hAnsi="Times"/>
          <w:sz w:val="24"/>
          <w:szCs w:val="24"/>
        </w:rPr>
        <w:t xml:space="preserve">.  </w:t>
      </w:r>
      <w:r w:rsidR="00A823AC">
        <w:rPr>
          <w:rFonts w:ascii="Times" w:hAnsi="Times"/>
          <w:sz w:val="24"/>
          <w:szCs w:val="24"/>
        </w:rPr>
        <w:t xml:space="preserve">These results suggest that the </w:t>
      </w:r>
      <w:r w:rsidR="00B455CD">
        <w:rPr>
          <w:rFonts w:ascii="Times" w:hAnsi="Times"/>
          <w:sz w:val="24"/>
          <w:szCs w:val="24"/>
        </w:rPr>
        <w:t>shape</w:t>
      </w:r>
      <w:r w:rsidR="0040392E">
        <w:rPr>
          <w:rFonts w:ascii="Times" w:hAnsi="Times"/>
          <w:sz w:val="24"/>
          <w:szCs w:val="24"/>
        </w:rPr>
        <w:t xml:space="preserve"> </w:t>
      </w:r>
      <w:r w:rsidR="00B455CD">
        <w:rPr>
          <w:rFonts w:ascii="Times" w:hAnsi="Times"/>
          <w:sz w:val="24"/>
          <w:szCs w:val="24"/>
        </w:rPr>
        <w:t>characteristics</w:t>
      </w:r>
      <w:r w:rsidR="0040392E">
        <w:rPr>
          <w:rFonts w:ascii="Times" w:hAnsi="Times"/>
          <w:sz w:val="24"/>
          <w:szCs w:val="24"/>
        </w:rPr>
        <w:t xml:space="preserve"> of the </w:t>
      </w:r>
      <w:proofErr w:type="spellStart"/>
      <w:r w:rsidR="00A823AC">
        <w:rPr>
          <w:rFonts w:ascii="Times" w:hAnsi="Times"/>
          <w:sz w:val="24"/>
          <w:szCs w:val="24"/>
        </w:rPr>
        <w:t>Bcd</w:t>
      </w:r>
      <w:proofErr w:type="spellEnd"/>
      <w:r w:rsidR="00A823AC">
        <w:rPr>
          <w:rFonts w:ascii="Times" w:hAnsi="Times"/>
          <w:sz w:val="24"/>
          <w:szCs w:val="24"/>
        </w:rPr>
        <w:t xml:space="preserve"> gradient </w:t>
      </w:r>
      <w:r w:rsidR="0040392E">
        <w:rPr>
          <w:rFonts w:ascii="Times" w:hAnsi="Times"/>
          <w:sz w:val="24"/>
          <w:szCs w:val="24"/>
        </w:rPr>
        <w:t xml:space="preserve">profiles are different between the large and small embryos.  For an exponential gradient such as that of </w:t>
      </w:r>
      <w:proofErr w:type="spellStart"/>
      <w:r w:rsidR="0040392E">
        <w:rPr>
          <w:rFonts w:ascii="Times" w:hAnsi="Times"/>
          <w:sz w:val="24"/>
          <w:szCs w:val="24"/>
        </w:rPr>
        <w:t>Bcd</w:t>
      </w:r>
      <w:proofErr w:type="spellEnd"/>
      <w:r w:rsidR="0040392E">
        <w:rPr>
          <w:rFonts w:ascii="Times" w:hAnsi="Times"/>
          <w:sz w:val="24"/>
          <w:szCs w:val="24"/>
        </w:rPr>
        <w:t xml:space="preserve">, </w:t>
      </w:r>
      <w:r w:rsidR="00B455CD">
        <w:rPr>
          <w:rFonts w:ascii="Times" w:hAnsi="Times"/>
          <w:sz w:val="24"/>
          <w:szCs w:val="24"/>
        </w:rPr>
        <w:t>the</w:t>
      </w:r>
      <w:r w:rsidR="0040392E">
        <w:rPr>
          <w:rFonts w:ascii="Times" w:hAnsi="Times"/>
          <w:sz w:val="24"/>
          <w:szCs w:val="24"/>
        </w:rPr>
        <w:t xml:space="preserve"> </w:t>
      </w:r>
      <w:r w:rsidR="00A823AC">
        <w:rPr>
          <w:rFonts w:ascii="Times" w:hAnsi="Times"/>
          <w:sz w:val="24"/>
          <w:szCs w:val="24"/>
        </w:rPr>
        <w:t>crucial</w:t>
      </w:r>
      <w:r w:rsidR="0040392E">
        <w:rPr>
          <w:rFonts w:ascii="Times" w:hAnsi="Times"/>
          <w:sz w:val="24"/>
          <w:szCs w:val="24"/>
        </w:rPr>
        <w:t xml:space="preserve"> characteri</w:t>
      </w:r>
      <w:r w:rsidR="00A84674">
        <w:rPr>
          <w:rFonts w:ascii="Times" w:hAnsi="Times"/>
          <w:sz w:val="24"/>
          <w:szCs w:val="24"/>
        </w:rPr>
        <w:t xml:space="preserve">stic </w:t>
      </w:r>
      <w:r w:rsidR="00A823AC">
        <w:rPr>
          <w:rFonts w:ascii="Times" w:hAnsi="Times"/>
          <w:sz w:val="24"/>
          <w:szCs w:val="24"/>
        </w:rPr>
        <w:t>of</w:t>
      </w:r>
      <w:r w:rsidR="00D503F4">
        <w:rPr>
          <w:rFonts w:ascii="Times" w:hAnsi="Times"/>
          <w:sz w:val="24"/>
          <w:szCs w:val="24"/>
        </w:rPr>
        <w:t xml:space="preserve"> its shape </w:t>
      </w:r>
      <w:r w:rsidR="00A84674">
        <w:rPr>
          <w:rFonts w:ascii="Times" w:hAnsi="Times"/>
          <w:sz w:val="24"/>
          <w:szCs w:val="24"/>
        </w:rPr>
        <w:t xml:space="preserve">is length constant </w:t>
      </w:r>
      <w:r w:rsidR="00A84674" w:rsidRPr="00A823AC">
        <w:rPr>
          <w:rFonts w:ascii="Symbol" w:hAnsi="Symbol"/>
          <w:sz w:val="24"/>
          <w:szCs w:val="24"/>
        </w:rPr>
        <w:t></w:t>
      </w:r>
      <w:r w:rsidR="00A84674">
        <w:rPr>
          <w:rFonts w:ascii="Times" w:hAnsi="Times"/>
          <w:sz w:val="24"/>
          <w:szCs w:val="24"/>
        </w:rPr>
        <w:t xml:space="preserve">, which quantifies how “quickly” the </w:t>
      </w:r>
      <w:proofErr w:type="spellStart"/>
      <w:r w:rsidR="00A84674">
        <w:rPr>
          <w:rFonts w:ascii="Times" w:hAnsi="Times"/>
          <w:sz w:val="24"/>
          <w:szCs w:val="24"/>
        </w:rPr>
        <w:t>Bcd</w:t>
      </w:r>
      <w:proofErr w:type="spellEnd"/>
      <w:r w:rsidR="00A84674">
        <w:rPr>
          <w:rFonts w:ascii="Times" w:hAnsi="Times"/>
          <w:sz w:val="24"/>
          <w:szCs w:val="24"/>
        </w:rPr>
        <w:t xml:space="preserve"> concentration drops off as a function of distance from the anterior.  To evaluate the </w:t>
      </w:r>
      <w:proofErr w:type="spellStart"/>
      <w:r w:rsidR="00A84674">
        <w:rPr>
          <w:rFonts w:ascii="Times" w:hAnsi="Times"/>
          <w:sz w:val="24"/>
          <w:szCs w:val="24"/>
        </w:rPr>
        <w:t>Bcd</w:t>
      </w:r>
      <w:proofErr w:type="spellEnd"/>
      <w:r w:rsidR="00A84674">
        <w:rPr>
          <w:rFonts w:ascii="Times" w:hAnsi="Times"/>
          <w:sz w:val="24"/>
          <w:szCs w:val="24"/>
        </w:rPr>
        <w:t xml:space="preserve"> gradient profiles in large and small embryos, we calculated </w:t>
      </w:r>
      <w:r w:rsidR="00A84674" w:rsidRPr="00D20EE4">
        <w:rPr>
          <w:rFonts w:ascii="Symbol" w:hAnsi="Symbol"/>
          <w:sz w:val="24"/>
          <w:szCs w:val="24"/>
        </w:rPr>
        <w:t></w:t>
      </w:r>
      <w:r w:rsidR="00A84674" w:rsidRPr="00D20EE4">
        <w:rPr>
          <w:rFonts w:ascii="Symbol" w:hAnsi="Symbol"/>
          <w:sz w:val="24"/>
          <w:szCs w:val="24"/>
        </w:rPr>
        <w:t></w:t>
      </w:r>
      <w:r w:rsidR="00A84674">
        <w:rPr>
          <w:rFonts w:ascii="Times" w:hAnsi="Times"/>
          <w:sz w:val="24"/>
          <w:szCs w:val="24"/>
        </w:rPr>
        <w:t xml:space="preserve">from individual embryos.  </w:t>
      </w:r>
      <w:r w:rsidR="00D20EE4">
        <w:rPr>
          <w:rFonts w:ascii="Times" w:hAnsi="Times"/>
          <w:sz w:val="24"/>
          <w:szCs w:val="24"/>
        </w:rPr>
        <w:t xml:space="preserve">We reasoned that, since the </w:t>
      </w:r>
      <w:proofErr w:type="spellStart"/>
      <w:r w:rsidR="00D20EE4">
        <w:rPr>
          <w:rFonts w:ascii="Times" w:hAnsi="Times"/>
          <w:sz w:val="24"/>
          <w:szCs w:val="24"/>
        </w:rPr>
        <w:t>Bcd</w:t>
      </w:r>
      <w:proofErr w:type="spellEnd"/>
      <w:r w:rsidR="00D20EE4">
        <w:rPr>
          <w:rFonts w:ascii="Times" w:hAnsi="Times"/>
          <w:sz w:val="24"/>
          <w:szCs w:val="24"/>
        </w:rPr>
        <w:t xml:space="preserve"> gradient profile in Drosophila melanogaster has a </w:t>
      </w:r>
      <w:r w:rsidR="00B455CD">
        <w:rPr>
          <w:rFonts w:ascii="Times" w:hAnsi="Times"/>
          <w:sz w:val="24"/>
          <w:szCs w:val="24"/>
        </w:rPr>
        <w:t>well documented</w:t>
      </w:r>
      <w:r w:rsidR="00D20EE4">
        <w:rPr>
          <w:rFonts w:ascii="Times" w:hAnsi="Times"/>
          <w:sz w:val="24"/>
          <w:szCs w:val="24"/>
        </w:rPr>
        <w:t xml:space="preserve"> consensus value of ~100 </w:t>
      </w:r>
      <w:r w:rsidR="00D20EE4" w:rsidRPr="00D20EE4">
        <w:rPr>
          <w:rFonts w:ascii="Symbol" w:hAnsi="Symbol"/>
          <w:sz w:val="24"/>
          <w:szCs w:val="24"/>
        </w:rPr>
        <w:t></w:t>
      </w:r>
      <w:r w:rsidR="00D20EE4">
        <w:rPr>
          <w:rFonts w:ascii="Times" w:hAnsi="Times"/>
          <w:sz w:val="24"/>
          <w:szCs w:val="24"/>
        </w:rPr>
        <w:t>m</w:t>
      </w:r>
      <w:r w:rsidR="00B455CD">
        <w:rPr>
          <w:rFonts w:ascii="Times" w:hAnsi="Times"/>
          <w:sz w:val="24"/>
          <w:szCs w:val="24"/>
        </w:rPr>
        <w:t xml:space="preserve"> (ref)</w:t>
      </w:r>
      <w:r w:rsidR="00D20EE4">
        <w:rPr>
          <w:rFonts w:ascii="Times" w:hAnsi="Times"/>
          <w:sz w:val="24"/>
          <w:szCs w:val="24"/>
        </w:rPr>
        <w:t xml:space="preserve">, obtaining the </w:t>
      </w:r>
      <w:r w:rsidR="00D20EE4" w:rsidRPr="00B455CD">
        <w:rPr>
          <w:rFonts w:ascii="Symbol" w:hAnsi="Symbol"/>
          <w:sz w:val="24"/>
          <w:szCs w:val="24"/>
        </w:rPr>
        <w:t></w:t>
      </w:r>
      <w:r w:rsidR="00D20EE4" w:rsidRPr="00B455CD">
        <w:rPr>
          <w:rFonts w:ascii="Symbol" w:hAnsi="Symbol"/>
          <w:sz w:val="24"/>
          <w:szCs w:val="24"/>
        </w:rPr>
        <w:t></w:t>
      </w:r>
      <w:r w:rsidR="00D20EE4">
        <w:rPr>
          <w:rFonts w:ascii="Times" w:hAnsi="Times"/>
          <w:sz w:val="24"/>
          <w:szCs w:val="24"/>
        </w:rPr>
        <w:t>value</w:t>
      </w:r>
      <w:r w:rsidR="00B455CD">
        <w:rPr>
          <w:rFonts w:ascii="Times" w:hAnsi="Times"/>
          <w:sz w:val="24"/>
          <w:szCs w:val="24"/>
        </w:rPr>
        <w:t>s</w:t>
      </w:r>
      <w:r w:rsidR="00D20EE4">
        <w:rPr>
          <w:rFonts w:ascii="Times" w:hAnsi="Times"/>
          <w:sz w:val="24"/>
          <w:szCs w:val="24"/>
        </w:rPr>
        <w:t xml:space="preserve"> in the large and small embryos may give us further insights into which</w:t>
      </w:r>
      <w:r w:rsidR="00B455CD">
        <w:rPr>
          <w:rFonts w:ascii="Times" w:hAnsi="Times"/>
          <w:sz w:val="24"/>
          <w:szCs w:val="24"/>
        </w:rPr>
        <w:t xml:space="preserve"> of these</w:t>
      </w:r>
      <w:r w:rsidR="00D20EE4">
        <w:rPr>
          <w:rFonts w:ascii="Times" w:hAnsi="Times"/>
          <w:sz w:val="24"/>
          <w:szCs w:val="24"/>
        </w:rPr>
        <w:t xml:space="preserve"> profile</w:t>
      </w:r>
      <w:r w:rsidR="00B455CD">
        <w:rPr>
          <w:rFonts w:ascii="Times" w:hAnsi="Times"/>
          <w:sz w:val="24"/>
          <w:szCs w:val="24"/>
        </w:rPr>
        <w:t>s</w:t>
      </w:r>
      <w:r w:rsidR="00D20EE4">
        <w:rPr>
          <w:rFonts w:ascii="Times" w:hAnsi="Times"/>
          <w:sz w:val="24"/>
          <w:szCs w:val="24"/>
        </w:rPr>
        <w:t xml:space="preserve"> (or both) is “abnormal”.  </w:t>
      </w:r>
      <w:r w:rsidR="00A84674">
        <w:rPr>
          <w:rFonts w:ascii="Times" w:hAnsi="Times"/>
          <w:sz w:val="24"/>
          <w:szCs w:val="24"/>
        </w:rPr>
        <w:t xml:space="preserve">Our results show that the large </w:t>
      </w:r>
      <w:r w:rsidR="00D20EE4">
        <w:rPr>
          <w:rFonts w:ascii="Times" w:hAnsi="Times"/>
          <w:sz w:val="24"/>
          <w:szCs w:val="24"/>
        </w:rPr>
        <w:t xml:space="preserve">and small </w:t>
      </w:r>
      <w:r w:rsidR="00A84674">
        <w:rPr>
          <w:rFonts w:ascii="Times" w:hAnsi="Times"/>
          <w:sz w:val="24"/>
          <w:szCs w:val="24"/>
        </w:rPr>
        <w:t xml:space="preserve">embryos have an average </w:t>
      </w:r>
      <w:r w:rsidR="00A84674" w:rsidRPr="00D20EE4">
        <w:rPr>
          <w:rFonts w:ascii="Symbol" w:hAnsi="Symbol"/>
          <w:sz w:val="24"/>
          <w:szCs w:val="24"/>
        </w:rPr>
        <w:t></w:t>
      </w:r>
      <w:r w:rsidR="00A84674">
        <w:rPr>
          <w:rFonts w:ascii="Times" w:hAnsi="Times"/>
          <w:sz w:val="24"/>
          <w:szCs w:val="24"/>
        </w:rPr>
        <w:t xml:space="preserve"> </w:t>
      </w:r>
      <w:proofErr w:type="gramStart"/>
      <w:r w:rsidR="00A84674">
        <w:rPr>
          <w:rFonts w:ascii="Times" w:hAnsi="Times"/>
          <w:sz w:val="24"/>
          <w:szCs w:val="24"/>
        </w:rPr>
        <w:t xml:space="preserve">of </w:t>
      </w:r>
      <w:r w:rsidR="00D20EE4">
        <w:rPr>
          <w:rFonts w:ascii="Times" w:hAnsi="Times"/>
          <w:sz w:val="24"/>
          <w:szCs w:val="24"/>
        </w:rPr>
        <w:t>??</w:t>
      </w:r>
      <w:proofErr w:type="gramEnd"/>
      <w:r w:rsidR="00D20EE4">
        <w:rPr>
          <w:rFonts w:ascii="Times" w:hAnsi="Times"/>
          <w:sz w:val="24"/>
          <w:szCs w:val="24"/>
        </w:rPr>
        <w:t xml:space="preserve"> </w:t>
      </w:r>
      <w:proofErr w:type="gramStart"/>
      <w:r w:rsidR="00D20EE4">
        <w:rPr>
          <w:rFonts w:ascii="Times" w:hAnsi="Times"/>
          <w:sz w:val="24"/>
          <w:szCs w:val="24"/>
        </w:rPr>
        <w:t xml:space="preserve">and </w:t>
      </w:r>
      <w:r w:rsidR="00A84674">
        <w:rPr>
          <w:rFonts w:ascii="Times" w:hAnsi="Times"/>
          <w:sz w:val="24"/>
          <w:szCs w:val="24"/>
        </w:rPr>
        <w:t>??</w:t>
      </w:r>
      <w:proofErr w:type="gramEnd"/>
      <w:r w:rsidR="00A84674">
        <w:rPr>
          <w:rFonts w:ascii="Times" w:hAnsi="Times"/>
          <w:sz w:val="24"/>
          <w:szCs w:val="24"/>
        </w:rPr>
        <w:t xml:space="preserve"> </w:t>
      </w:r>
      <w:r w:rsidR="00A84674" w:rsidRPr="00A84674">
        <w:rPr>
          <w:rFonts w:ascii="Symbol" w:hAnsi="Symbol"/>
          <w:sz w:val="24"/>
          <w:szCs w:val="24"/>
        </w:rPr>
        <w:t></w:t>
      </w:r>
      <w:r w:rsidR="00A84674">
        <w:rPr>
          <w:rFonts w:ascii="Times" w:hAnsi="Times"/>
          <w:sz w:val="24"/>
          <w:szCs w:val="24"/>
        </w:rPr>
        <w:t>m</w:t>
      </w:r>
      <w:r w:rsidR="00D20EE4">
        <w:rPr>
          <w:rFonts w:ascii="Times" w:hAnsi="Times"/>
          <w:sz w:val="24"/>
          <w:szCs w:val="24"/>
        </w:rPr>
        <w:t xml:space="preserve">, respectively (p </w:t>
      </w:r>
      <w:proofErr w:type="gramStart"/>
      <w:r w:rsidR="00D20EE4">
        <w:rPr>
          <w:rFonts w:ascii="Times" w:hAnsi="Times"/>
          <w:sz w:val="24"/>
          <w:szCs w:val="24"/>
        </w:rPr>
        <w:t xml:space="preserve">= </w:t>
      </w:r>
      <w:r w:rsidR="00A84674">
        <w:rPr>
          <w:rFonts w:ascii="Times" w:hAnsi="Times"/>
          <w:sz w:val="24"/>
          <w:szCs w:val="24"/>
        </w:rPr>
        <w:t>??</w:t>
      </w:r>
      <w:proofErr w:type="gramEnd"/>
      <w:r w:rsidR="00A84674">
        <w:rPr>
          <w:rFonts w:ascii="Times" w:hAnsi="Times"/>
          <w:sz w:val="24"/>
          <w:szCs w:val="24"/>
        </w:rPr>
        <w:t xml:space="preserve">).  </w:t>
      </w:r>
      <w:r w:rsidR="00D20EE4">
        <w:rPr>
          <w:rFonts w:ascii="Times" w:hAnsi="Times"/>
          <w:sz w:val="24"/>
          <w:szCs w:val="24"/>
        </w:rPr>
        <w:t xml:space="preserve">These results show that, while </w:t>
      </w:r>
      <w:r w:rsidR="00D20EE4" w:rsidRPr="00D20EE4">
        <w:rPr>
          <w:rFonts w:ascii="Symbol" w:hAnsi="Symbol"/>
          <w:sz w:val="24"/>
          <w:szCs w:val="24"/>
        </w:rPr>
        <w:t></w:t>
      </w:r>
      <w:r w:rsidR="00D20EE4">
        <w:rPr>
          <w:rFonts w:ascii="Times" w:hAnsi="Times"/>
          <w:sz w:val="24"/>
          <w:szCs w:val="24"/>
        </w:rPr>
        <w:t xml:space="preserve"> in the small embryos appears “normal”, </w:t>
      </w:r>
      <w:r w:rsidR="00D20EE4" w:rsidRPr="00D20EE4">
        <w:rPr>
          <w:rFonts w:ascii="Symbol" w:hAnsi="Symbol"/>
          <w:sz w:val="24"/>
          <w:szCs w:val="24"/>
        </w:rPr>
        <w:t></w:t>
      </w:r>
      <w:r w:rsidR="00D20EE4">
        <w:rPr>
          <w:rFonts w:ascii="Times" w:hAnsi="Times"/>
          <w:sz w:val="24"/>
          <w:szCs w:val="24"/>
        </w:rPr>
        <w:t xml:space="preserve"> in the large embryos is uncharacteristically </w:t>
      </w:r>
      <w:r w:rsidR="00B455CD">
        <w:rPr>
          <w:rFonts w:ascii="Times" w:hAnsi="Times"/>
          <w:sz w:val="24"/>
          <w:szCs w:val="24"/>
        </w:rPr>
        <w:t>large</w:t>
      </w:r>
      <w:r w:rsidR="00D20EE4">
        <w:rPr>
          <w:rFonts w:ascii="Times" w:hAnsi="Times"/>
          <w:sz w:val="24"/>
          <w:szCs w:val="24"/>
        </w:rPr>
        <w:t xml:space="preserve"> for Drosophila melanogaste</w:t>
      </w:r>
      <w:r w:rsidR="00B455CD">
        <w:rPr>
          <w:rFonts w:ascii="Times" w:hAnsi="Times"/>
          <w:sz w:val="24"/>
          <w:szCs w:val="24"/>
        </w:rPr>
        <w:t>r embryos</w:t>
      </w:r>
      <w:r w:rsidR="00D20EE4">
        <w:rPr>
          <w:rFonts w:ascii="Times" w:hAnsi="Times"/>
          <w:sz w:val="24"/>
          <w:szCs w:val="24"/>
        </w:rPr>
        <w:t>.</w:t>
      </w:r>
    </w:p>
    <w:p w14:paraId="173B0824" w14:textId="77777777" w:rsidR="00D20EE4" w:rsidRDefault="00D20EE4" w:rsidP="00424CE0">
      <w:pPr>
        <w:spacing w:line="480" w:lineRule="auto"/>
        <w:ind w:firstLine="720"/>
        <w:jc w:val="both"/>
        <w:rPr>
          <w:rFonts w:ascii="Times" w:hAnsi="Times"/>
          <w:sz w:val="24"/>
          <w:szCs w:val="24"/>
        </w:rPr>
      </w:pPr>
    </w:p>
    <w:p w14:paraId="23B03C8E" w14:textId="25929CA4" w:rsidR="0012566F" w:rsidRDefault="0028230E" w:rsidP="00CA6885">
      <w:pPr>
        <w:spacing w:line="480" w:lineRule="auto"/>
        <w:ind w:firstLine="720"/>
        <w:jc w:val="both"/>
        <w:rPr>
          <w:rFonts w:ascii="Times" w:hAnsi="Times"/>
          <w:sz w:val="24"/>
          <w:szCs w:val="24"/>
        </w:rPr>
      </w:pPr>
      <w:r>
        <w:rPr>
          <w:rFonts w:ascii="Times" w:hAnsi="Times"/>
          <w:sz w:val="24"/>
          <w:szCs w:val="24"/>
        </w:rPr>
        <w:t xml:space="preserve">The uncharacteristically large </w:t>
      </w:r>
      <w:r w:rsidRPr="0028230E">
        <w:rPr>
          <w:rFonts w:ascii="Symbol" w:hAnsi="Symbol"/>
          <w:sz w:val="24"/>
          <w:szCs w:val="24"/>
        </w:rPr>
        <w:t></w:t>
      </w:r>
      <w:r>
        <w:rPr>
          <w:rFonts w:ascii="Times" w:hAnsi="Times"/>
          <w:sz w:val="24"/>
          <w:szCs w:val="24"/>
        </w:rPr>
        <w:t xml:space="preserve"> in t</w:t>
      </w:r>
      <w:r w:rsidR="00662C3C">
        <w:rPr>
          <w:rFonts w:ascii="Times" w:hAnsi="Times"/>
          <w:sz w:val="24"/>
          <w:szCs w:val="24"/>
        </w:rPr>
        <w:t xml:space="preserve">he large embryos is scaled with embryo length.   </w:t>
      </w:r>
      <w:r w:rsidR="00070C24">
        <w:rPr>
          <w:rFonts w:ascii="Times" w:hAnsi="Times"/>
          <w:sz w:val="24"/>
          <w:szCs w:val="24"/>
        </w:rPr>
        <w:t>Specifically</w:t>
      </w:r>
      <w:r w:rsidR="00662C3C">
        <w:rPr>
          <w:rFonts w:ascii="Times" w:hAnsi="Times"/>
          <w:sz w:val="24"/>
          <w:szCs w:val="24"/>
        </w:rPr>
        <w:t xml:space="preserve">, </w:t>
      </w:r>
      <w:r w:rsidR="00A84674">
        <w:rPr>
          <w:rFonts w:ascii="Times" w:hAnsi="Times"/>
          <w:sz w:val="24"/>
          <w:szCs w:val="24"/>
        </w:rPr>
        <w:t>when length constant was cal</w:t>
      </w:r>
      <w:r w:rsidR="00070C24">
        <w:rPr>
          <w:rFonts w:ascii="Times" w:hAnsi="Times"/>
          <w:sz w:val="24"/>
          <w:szCs w:val="24"/>
        </w:rPr>
        <w:t xml:space="preserve">culated as a relative distance </w:t>
      </w:r>
      <w:r w:rsidR="00070C24" w:rsidRPr="00070C24">
        <w:rPr>
          <w:rFonts w:ascii="Symbol" w:hAnsi="Symbol"/>
          <w:sz w:val="24"/>
          <w:szCs w:val="24"/>
        </w:rPr>
        <w:t></w:t>
      </w:r>
      <w:r w:rsidR="00A84674">
        <w:rPr>
          <w:rFonts w:ascii="Times" w:hAnsi="Times"/>
          <w:sz w:val="24"/>
          <w:szCs w:val="24"/>
        </w:rPr>
        <w:t xml:space="preserve">/L, </w:t>
      </w:r>
      <w:r w:rsidR="00662C3C">
        <w:rPr>
          <w:rFonts w:ascii="Times" w:hAnsi="Times"/>
          <w:sz w:val="24"/>
          <w:szCs w:val="24"/>
        </w:rPr>
        <w:t xml:space="preserve">we found that </w:t>
      </w:r>
      <w:r w:rsidR="00A84674">
        <w:rPr>
          <w:rFonts w:ascii="Times" w:hAnsi="Times"/>
          <w:sz w:val="24"/>
          <w:szCs w:val="24"/>
        </w:rPr>
        <w:t xml:space="preserve">the large and small embryos have (largely? Or really?) </w:t>
      </w:r>
      <w:proofErr w:type="gramStart"/>
      <w:r w:rsidR="00A84674">
        <w:rPr>
          <w:rFonts w:ascii="Times" w:hAnsi="Times"/>
          <w:sz w:val="24"/>
          <w:szCs w:val="24"/>
        </w:rPr>
        <w:t>similar</w:t>
      </w:r>
      <w:proofErr w:type="gramEnd"/>
      <w:r w:rsidR="00A84674">
        <w:rPr>
          <w:rFonts w:ascii="Times" w:hAnsi="Times"/>
          <w:sz w:val="24"/>
          <w:szCs w:val="24"/>
        </w:rPr>
        <w:t xml:space="preserve"> values (?? </w:t>
      </w:r>
      <w:proofErr w:type="gramStart"/>
      <w:r w:rsidR="00A84674">
        <w:rPr>
          <w:rFonts w:ascii="Times" w:hAnsi="Times"/>
          <w:sz w:val="24"/>
          <w:szCs w:val="24"/>
        </w:rPr>
        <w:t>And ??</w:t>
      </w:r>
      <w:proofErr w:type="gramEnd"/>
      <w:r w:rsidR="00A84674">
        <w:rPr>
          <w:rFonts w:ascii="Times" w:hAnsi="Times"/>
          <w:sz w:val="24"/>
          <w:szCs w:val="24"/>
        </w:rPr>
        <w:t xml:space="preserve"> </w:t>
      </w:r>
      <w:proofErr w:type="gramStart"/>
      <w:r w:rsidR="00A84674">
        <w:rPr>
          <w:rFonts w:ascii="Times" w:hAnsi="Times"/>
          <w:sz w:val="24"/>
          <w:szCs w:val="24"/>
        </w:rPr>
        <w:t>for</w:t>
      </w:r>
      <w:proofErr w:type="gramEnd"/>
      <w:r w:rsidR="00A84674">
        <w:rPr>
          <w:rFonts w:ascii="Times" w:hAnsi="Times"/>
          <w:sz w:val="24"/>
          <w:szCs w:val="24"/>
        </w:rPr>
        <w:t xml:space="preserve"> large and small embryos, p = ??).</w:t>
      </w:r>
      <w:r w:rsidR="00662C3C">
        <w:rPr>
          <w:rFonts w:ascii="Times" w:hAnsi="Times"/>
          <w:sz w:val="24"/>
          <w:szCs w:val="24"/>
        </w:rPr>
        <w:t xml:space="preserve">  </w:t>
      </w:r>
      <w:r w:rsidR="00A84674">
        <w:rPr>
          <w:rFonts w:ascii="Times" w:hAnsi="Times"/>
          <w:sz w:val="24"/>
          <w:szCs w:val="24"/>
        </w:rPr>
        <w:t xml:space="preserve">To </w:t>
      </w:r>
      <w:r w:rsidR="006815AB">
        <w:rPr>
          <w:rFonts w:ascii="Times" w:hAnsi="Times"/>
          <w:sz w:val="24"/>
          <w:szCs w:val="24"/>
        </w:rPr>
        <w:t xml:space="preserve">further evaluate the </w:t>
      </w:r>
      <w:proofErr w:type="spellStart"/>
      <w:r w:rsidR="006815AB">
        <w:rPr>
          <w:rFonts w:ascii="Times" w:hAnsi="Times"/>
          <w:sz w:val="24"/>
          <w:szCs w:val="24"/>
        </w:rPr>
        <w:t>Bcd</w:t>
      </w:r>
      <w:proofErr w:type="spellEnd"/>
      <w:r w:rsidR="006815AB">
        <w:rPr>
          <w:rFonts w:ascii="Times" w:hAnsi="Times"/>
          <w:sz w:val="24"/>
          <w:szCs w:val="24"/>
        </w:rPr>
        <w:t xml:space="preserve"> gradient </w:t>
      </w:r>
      <w:r w:rsidR="00662C3C">
        <w:rPr>
          <w:rFonts w:ascii="Times" w:hAnsi="Times"/>
          <w:sz w:val="24"/>
          <w:szCs w:val="24"/>
        </w:rPr>
        <w:t>profiles</w:t>
      </w:r>
      <w:r w:rsidR="006815AB">
        <w:rPr>
          <w:rFonts w:ascii="Times" w:hAnsi="Times"/>
          <w:sz w:val="24"/>
          <w:szCs w:val="24"/>
        </w:rPr>
        <w:t xml:space="preserve"> and </w:t>
      </w:r>
      <w:r w:rsidR="00A84674">
        <w:rPr>
          <w:rFonts w:ascii="Times" w:hAnsi="Times"/>
          <w:sz w:val="24"/>
          <w:szCs w:val="24"/>
        </w:rPr>
        <w:t>provide a visual presentation of the differences</w:t>
      </w:r>
      <w:r w:rsidR="00662C3C">
        <w:rPr>
          <w:rFonts w:ascii="Times" w:hAnsi="Times"/>
          <w:sz w:val="24"/>
          <w:szCs w:val="24"/>
        </w:rPr>
        <w:t xml:space="preserve"> in their shape characteristics</w:t>
      </w:r>
      <w:r w:rsidR="00A84674">
        <w:rPr>
          <w:rFonts w:ascii="Times" w:hAnsi="Times"/>
          <w:sz w:val="24"/>
          <w:szCs w:val="24"/>
        </w:rPr>
        <w:t xml:space="preserve"> between large and small embryos</w:t>
      </w:r>
      <w:r w:rsidR="006815AB">
        <w:rPr>
          <w:rFonts w:ascii="Times" w:hAnsi="Times"/>
          <w:sz w:val="24"/>
          <w:szCs w:val="24"/>
        </w:rPr>
        <w:t xml:space="preserve">, we plot the mean B profiles on </w:t>
      </w:r>
      <w:proofErr w:type="spellStart"/>
      <w:r w:rsidR="006815AB">
        <w:rPr>
          <w:rFonts w:ascii="Times" w:hAnsi="Times"/>
          <w:sz w:val="24"/>
          <w:szCs w:val="24"/>
        </w:rPr>
        <w:t>ln</w:t>
      </w:r>
      <w:proofErr w:type="spellEnd"/>
      <w:r w:rsidR="006815AB">
        <w:rPr>
          <w:rFonts w:ascii="Times" w:hAnsi="Times"/>
          <w:sz w:val="24"/>
          <w:szCs w:val="24"/>
        </w:rPr>
        <w:t xml:space="preserve"> scale.  </w:t>
      </w:r>
      <w:r w:rsidR="00A84674">
        <w:rPr>
          <w:rFonts w:ascii="Times" w:hAnsi="Times"/>
          <w:sz w:val="24"/>
          <w:szCs w:val="24"/>
        </w:rPr>
        <w:t xml:space="preserve"> </w:t>
      </w:r>
      <w:r w:rsidR="006815AB">
        <w:rPr>
          <w:rFonts w:ascii="Times" w:hAnsi="Times"/>
          <w:sz w:val="24"/>
          <w:szCs w:val="24"/>
        </w:rPr>
        <w:t>Specifically we</w:t>
      </w:r>
      <w:r w:rsidR="00A84674">
        <w:rPr>
          <w:rFonts w:ascii="Times" w:hAnsi="Times"/>
          <w:sz w:val="24"/>
          <w:szCs w:val="24"/>
        </w:rPr>
        <w:t xml:space="preserve"> plot </w:t>
      </w:r>
      <w:proofErr w:type="spellStart"/>
      <w:r w:rsidR="00A84674">
        <w:rPr>
          <w:rFonts w:ascii="Times" w:hAnsi="Times"/>
          <w:sz w:val="24"/>
          <w:szCs w:val="24"/>
        </w:rPr>
        <w:t>lnB</w:t>
      </w:r>
      <w:proofErr w:type="spellEnd"/>
      <w:r w:rsidR="00A84674">
        <w:rPr>
          <w:rFonts w:ascii="Times" w:hAnsi="Times"/>
          <w:sz w:val="24"/>
          <w:szCs w:val="24"/>
        </w:rPr>
        <w:t>/</w:t>
      </w:r>
      <w:proofErr w:type="spellStart"/>
      <w:r w:rsidR="00A84674">
        <w:rPr>
          <w:rFonts w:ascii="Times" w:hAnsi="Times"/>
          <w:sz w:val="24"/>
          <w:szCs w:val="24"/>
        </w:rPr>
        <w:t>Bmax</w:t>
      </w:r>
      <w:proofErr w:type="spellEnd"/>
      <w:r w:rsidR="00A84674">
        <w:rPr>
          <w:rFonts w:ascii="Times" w:hAnsi="Times"/>
          <w:sz w:val="24"/>
          <w:szCs w:val="24"/>
        </w:rPr>
        <w:t xml:space="preserve"> as a function of x or x/L.  </w:t>
      </w:r>
      <w:r w:rsidR="00394793">
        <w:rPr>
          <w:rFonts w:ascii="Times" w:hAnsi="Times"/>
          <w:sz w:val="24"/>
          <w:szCs w:val="24"/>
        </w:rPr>
        <w:t xml:space="preserve">Ln conversion </w:t>
      </w:r>
      <w:proofErr w:type="gramStart"/>
      <w:r w:rsidR="00394793">
        <w:rPr>
          <w:rFonts w:ascii="Times" w:hAnsi="Times"/>
          <w:sz w:val="24"/>
          <w:szCs w:val="24"/>
        </w:rPr>
        <w:t>makes ???</w:t>
      </w:r>
      <w:proofErr w:type="gramEnd"/>
      <w:r w:rsidR="00394793">
        <w:rPr>
          <w:rFonts w:ascii="Times" w:hAnsi="Times"/>
          <w:sz w:val="24"/>
          <w:szCs w:val="24"/>
        </w:rPr>
        <w:t xml:space="preserve"> </w:t>
      </w:r>
      <w:proofErr w:type="gramStart"/>
      <w:r w:rsidR="00394793">
        <w:rPr>
          <w:rFonts w:ascii="Times" w:hAnsi="Times"/>
          <w:sz w:val="24"/>
          <w:szCs w:val="24"/>
        </w:rPr>
        <w:t>slope</w:t>
      </w:r>
      <w:proofErr w:type="gramEnd"/>
      <w:r w:rsidR="00394793">
        <w:rPr>
          <w:rFonts w:ascii="Times" w:hAnsi="Times"/>
          <w:sz w:val="24"/>
          <w:szCs w:val="24"/>
        </w:rPr>
        <w:t xml:space="preserve"> is ??.  </w:t>
      </w:r>
      <w:proofErr w:type="gramStart"/>
      <w:r w:rsidR="00394793">
        <w:rPr>
          <w:rFonts w:ascii="Times" w:hAnsi="Times"/>
          <w:sz w:val="24"/>
          <w:szCs w:val="24"/>
        </w:rPr>
        <w:t>see</w:t>
      </w:r>
      <w:proofErr w:type="gramEnd"/>
      <w:r w:rsidR="00394793">
        <w:rPr>
          <w:rFonts w:ascii="Times" w:hAnsi="Times"/>
          <w:sz w:val="24"/>
          <w:szCs w:val="24"/>
        </w:rPr>
        <w:t xml:space="preserve"> </w:t>
      </w:r>
      <w:proofErr w:type="spellStart"/>
      <w:r w:rsidR="00394793">
        <w:rPr>
          <w:rFonts w:ascii="Times" w:hAnsi="Times"/>
          <w:sz w:val="24"/>
          <w:szCs w:val="24"/>
        </w:rPr>
        <w:t>Dev</w:t>
      </w:r>
      <w:proofErr w:type="spellEnd"/>
      <w:r w:rsidR="00394793">
        <w:rPr>
          <w:rFonts w:ascii="Times" w:hAnsi="Times"/>
          <w:sz w:val="24"/>
          <w:szCs w:val="24"/>
        </w:rPr>
        <w:t xml:space="preserve"> paper and fill in the blank.  Figs. X </w:t>
      </w:r>
      <w:r w:rsidR="006815AB">
        <w:rPr>
          <w:rFonts w:ascii="Times" w:hAnsi="Times"/>
          <w:sz w:val="24"/>
          <w:szCs w:val="24"/>
        </w:rPr>
        <w:t xml:space="preserve">shows </w:t>
      </w:r>
      <w:r w:rsidR="00394793">
        <w:rPr>
          <w:rFonts w:ascii="Times" w:hAnsi="Times"/>
          <w:sz w:val="24"/>
          <w:szCs w:val="24"/>
        </w:rPr>
        <w:t xml:space="preserve">that the two linear fits of </w:t>
      </w:r>
      <w:r w:rsidR="006D2258">
        <w:rPr>
          <w:rFonts w:ascii="Times" w:hAnsi="Times"/>
          <w:sz w:val="24"/>
          <w:szCs w:val="24"/>
        </w:rPr>
        <w:t xml:space="preserve">the </w:t>
      </w:r>
      <w:proofErr w:type="spellStart"/>
      <w:r w:rsidR="00394793">
        <w:rPr>
          <w:rFonts w:ascii="Times" w:hAnsi="Times"/>
          <w:sz w:val="24"/>
          <w:szCs w:val="24"/>
        </w:rPr>
        <w:t>lnB</w:t>
      </w:r>
      <w:proofErr w:type="spellEnd"/>
      <w:r w:rsidR="00394793">
        <w:rPr>
          <w:rFonts w:ascii="Times" w:hAnsi="Times"/>
          <w:sz w:val="24"/>
          <w:szCs w:val="24"/>
        </w:rPr>
        <w:t>/</w:t>
      </w:r>
      <w:proofErr w:type="spellStart"/>
      <w:r w:rsidR="00394793">
        <w:rPr>
          <w:rFonts w:ascii="Times" w:hAnsi="Times"/>
          <w:sz w:val="24"/>
          <w:szCs w:val="24"/>
        </w:rPr>
        <w:t>Bmax</w:t>
      </w:r>
      <w:proofErr w:type="spellEnd"/>
      <w:r w:rsidR="00394793">
        <w:rPr>
          <w:rFonts w:ascii="Times" w:hAnsi="Times"/>
          <w:sz w:val="24"/>
          <w:szCs w:val="24"/>
        </w:rPr>
        <w:t xml:space="preserve"> plot</w:t>
      </w:r>
      <w:r w:rsidR="006D2258">
        <w:rPr>
          <w:rFonts w:ascii="Times" w:hAnsi="Times"/>
          <w:sz w:val="24"/>
          <w:szCs w:val="24"/>
        </w:rPr>
        <w:t>s</w:t>
      </w:r>
      <w:r w:rsidR="00394793">
        <w:rPr>
          <w:rFonts w:ascii="Times" w:hAnsi="Times"/>
          <w:sz w:val="24"/>
          <w:szCs w:val="24"/>
        </w:rPr>
        <w:t xml:space="preserve"> have </w:t>
      </w:r>
      <w:r w:rsidR="006D2258">
        <w:rPr>
          <w:rFonts w:ascii="Times" w:hAnsi="Times"/>
          <w:sz w:val="24"/>
          <w:szCs w:val="24"/>
        </w:rPr>
        <w:t>distinct</w:t>
      </w:r>
      <w:r w:rsidR="00394793">
        <w:rPr>
          <w:rFonts w:ascii="Times" w:hAnsi="Times"/>
          <w:sz w:val="24"/>
          <w:szCs w:val="24"/>
        </w:rPr>
        <w:t xml:space="preserve"> slope</w:t>
      </w:r>
      <w:r w:rsidR="007C3AE4">
        <w:rPr>
          <w:rFonts w:ascii="Times" w:hAnsi="Times"/>
          <w:sz w:val="24"/>
          <w:szCs w:val="24"/>
        </w:rPr>
        <w:t>s,</w:t>
      </w:r>
      <w:r w:rsidR="00394793">
        <w:rPr>
          <w:rFonts w:ascii="Times" w:hAnsi="Times"/>
          <w:sz w:val="24"/>
          <w:szCs w:val="24"/>
        </w:rPr>
        <w:t xml:space="preserve"> with the large embryos </w:t>
      </w:r>
      <w:r w:rsidR="006D2258">
        <w:rPr>
          <w:rFonts w:ascii="Times" w:hAnsi="Times"/>
          <w:sz w:val="24"/>
          <w:szCs w:val="24"/>
        </w:rPr>
        <w:t>having much less steep</w:t>
      </w:r>
      <w:r w:rsidR="007C3AE4">
        <w:rPr>
          <w:rFonts w:ascii="Times" w:hAnsi="Times"/>
          <w:sz w:val="24"/>
          <w:szCs w:val="24"/>
        </w:rPr>
        <w:t>.  This</w:t>
      </w:r>
      <w:r w:rsidR="00394793">
        <w:rPr>
          <w:rFonts w:ascii="Times" w:hAnsi="Times"/>
          <w:sz w:val="24"/>
          <w:szCs w:val="24"/>
        </w:rPr>
        <w:t xml:space="preserve"> </w:t>
      </w:r>
      <w:r w:rsidR="007C3AE4">
        <w:rPr>
          <w:rFonts w:ascii="Times" w:hAnsi="Times"/>
          <w:sz w:val="24"/>
          <w:szCs w:val="24"/>
        </w:rPr>
        <w:t>further illustrates</w:t>
      </w:r>
      <w:r w:rsidR="00394793">
        <w:rPr>
          <w:rFonts w:ascii="Times" w:hAnsi="Times"/>
          <w:sz w:val="24"/>
          <w:szCs w:val="24"/>
        </w:rPr>
        <w:t xml:space="preserve"> that the large embryos have </w:t>
      </w:r>
      <w:r w:rsidR="007C3AE4">
        <w:rPr>
          <w:rFonts w:ascii="Times" w:hAnsi="Times"/>
          <w:sz w:val="24"/>
          <w:szCs w:val="24"/>
        </w:rPr>
        <w:t xml:space="preserve">a </w:t>
      </w:r>
      <w:r w:rsidR="00394793">
        <w:rPr>
          <w:rFonts w:ascii="Times" w:hAnsi="Times"/>
          <w:sz w:val="24"/>
          <w:szCs w:val="24"/>
        </w:rPr>
        <w:t xml:space="preserve">large </w:t>
      </w:r>
      <w:r w:rsidR="00394793" w:rsidRPr="007C3AE4">
        <w:rPr>
          <w:rFonts w:ascii="Symbol" w:hAnsi="Symbol"/>
          <w:sz w:val="24"/>
          <w:szCs w:val="24"/>
        </w:rPr>
        <w:t></w:t>
      </w:r>
      <w:r w:rsidR="007C3AE4">
        <w:rPr>
          <w:rFonts w:ascii="Times" w:hAnsi="Times"/>
          <w:sz w:val="24"/>
          <w:szCs w:val="24"/>
        </w:rPr>
        <w:t xml:space="preserve"> </w:t>
      </w:r>
      <w:r w:rsidR="00070C24">
        <w:rPr>
          <w:rFonts w:ascii="Times" w:hAnsi="Times"/>
          <w:sz w:val="24"/>
          <w:szCs w:val="24"/>
        </w:rPr>
        <w:t>value in</w:t>
      </w:r>
      <w:r w:rsidR="007C3AE4">
        <w:rPr>
          <w:rFonts w:ascii="Times" w:hAnsi="Times"/>
          <w:sz w:val="24"/>
          <w:szCs w:val="24"/>
        </w:rPr>
        <w:t xml:space="preserve"> absolute distance</w:t>
      </w:r>
      <w:r w:rsidR="00394793">
        <w:rPr>
          <w:rFonts w:ascii="Times" w:hAnsi="Times"/>
          <w:sz w:val="24"/>
          <w:szCs w:val="24"/>
        </w:rPr>
        <w:t xml:space="preserve">.  However, when the </w:t>
      </w:r>
      <w:proofErr w:type="spellStart"/>
      <w:r w:rsidR="00394793">
        <w:rPr>
          <w:rFonts w:ascii="Times" w:hAnsi="Times"/>
          <w:sz w:val="24"/>
          <w:szCs w:val="24"/>
        </w:rPr>
        <w:t>lnB</w:t>
      </w:r>
      <w:proofErr w:type="spellEnd"/>
      <w:r w:rsidR="00394793">
        <w:rPr>
          <w:rFonts w:ascii="Times" w:hAnsi="Times"/>
          <w:sz w:val="24"/>
          <w:szCs w:val="24"/>
        </w:rPr>
        <w:t>/</w:t>
      </w:r>
      <w:proofErr w:type="spellStart"/>
      <w:r w:rsidR="00394793">
        <w:rPr>
          <w:rFonts w:ascii="Times" w:hAnsi="Times"/>
          <w:sz w:val="24"/>
          <w:szCs w:val="24"/>
        </w:rPr>
        <w:t>Bmax</w:t>
      </w:r>
      <w:proofErr w:type="spellEnd"/>
      <w:r w:rsidR="00394793">
        <w:rPr>
          <w:rFonts w:ascii="Times" w:hAnsi="Times"/>
          <w:sz w:val="24"/>
          <w:szCs w:val="24"/>
        </w:rPr>
        <w:t xml:space="preserve"> profiles were plotted against x/L, these slopes become similar</w:t>
      </w:r>
      <w:r w:rsidR="00070C24">
        <w:rPr>
          <w:rFonts w:ascii="Times" w:hAnsi="Times"/>
          <w:sz w:val="24"/>
          <w:szCs w:val="24"/>
        </w:rPr>
        <w:t>, further demonstrating that that these embryos have relative length constant values that are</w:t>
      </w:r>
      <w:r w:rsidR="00070C24" w:rsidRPr="00070C24">
        <w:rPr>
          <w:rFonts w:ascii="Times" w:hAnsi="Times"/>
          <w:sz w:val="24"/>
          <w:szCs w:val="24"/>
        </w:rPr>
        <w:t xml:space="preserve"> </w:t>
      </w:r>
      <w:r w:rsidR="00070C24">
        <w:rPr>
          <w:rFonts w:ascii="Times" w:hAnsi="Times"/>
          <w:sz w:val="24"/>
          <w:szCs w:val="24"/>
        </w:rPr>
        <w:t>similar to each other</w:t>
      </w:r>
      <w:r w:rsidR="00394793">
        <w:rPr>
          <w:rFonts w:ascii="Times" w:hAnsi="Times"/>
          <w:sz w:val="24"/>
          <w:szCs w:val="24"/>
        </w:rPr>
        <w:t xml:space="preserve">.  </w:t>
      </w:r>
      <w:r w:rsidR="00070C24">
        <w:rPr>
          <w:rFonts w:ascii="Times" w:hAnsi="Times"/>
          <w:sz w:val="24"/>
          <w:szCs w:val="24"/>
        </w:rPr>
        <w:t>These</w:t>
      </w:r>
      <w:r w:rsidR="00394793">
        <w:rPr>
          <w:rFonts w:ascii="Times" w:hAnsi="Times"/>
          <w:sz w:val="24"/>
          <w:szCs w:val="24"/>
        </w:rPr>
        <w:t xml:space="preserve"> results show that the large embryos achieve </w:t>
      </w:r>
      <w:proofErr w:type="spellStart"/>
      <w:r w:rsidR="00070C24">
        <w:rPr>
          <w:rFonts w:ascii="Times" w:hAnsi="Times"/>
          <w:sz w:val="24"/>
          <w:szCs w:val="24"/>
        </w:rPr>
        <w:t>Bcd</w:t>
      </w:r>
      <w:proofErr w:type="spellEnd"/>
      <w:r w:rsidR="00070C24">
        <w:rPr>
          <w:rFonts w:ascii="Times" w:hAnsi="Times"/>
          <w:sz w:val="24"/>
          <w:szCs w:val="24"/>
        </w:rPr>
        <w:t xml:space="preserve"> gradient</w:t>
      </w:r>
      <w:r w:rsidR="00CA6885">
        <w:rPr>
          <w:rFonts w:ascii="Times" w:hAnsi="Times"/>
          <w:sz w:val="24"/>
          <w:szCs w:val="24"/>
        </w:rPr>
        <w:t xml:space="preserve"> scaling by scaling the</w:t>
      </w:r>
      <w:r w:rsidR="00394793">
        <w:rPr>
          <w:rFonts w:ascii="Times" w:hAnsi="Times"/>
          <w:sz w:val="24"/>
          <w:szCs w:val="24"/>
        </w:rPr>
        <w:t xml:space="preserve"> length constant</w:t>
      </w:r>
      <w:r w:rsidR="00CA6885">
        <w:rPr>
          <w:rFonts w:ascii="Times" w:hAnsi="Times"/>
          <w:sz w:val="24"/>
          <w:szCs w:val="24"/>
        </w:rPr>
        <w:t xml:space="preserve"> with embryo length</w:t>
      </w:r>
      <w:r w:rsidR="00394793">
        <w:rPr>
          <w:rFonts w:ascii="Times" w:hAnsi="Times"/>
          <w:sz w:val="24"/>
          <w:szCs w:val="24"/>
        </w:rPr>
        <w:t xml:space="preserve">, a </w:t>
      </w:r>
      <w:r w:rsidR="00D67AFC">
        <w:rPr>
          <w:rFonts w:ascii="Times" w:hAnsi="Times"/>
          <w:sz w:val="24"/>
          <w:szCs w:val="24"/>
        </w:rPr>
        <w:t xml:space="preserve">documented </w:t>
      </w:r>
      <w:r w:rsidR="00394793">
        <w:rPr>
          <w:rFonts w:ascii="Times" w:hAnsi="Times"/>
          <w:sz w:val="24"/>
          <w:szCs w:val="24"/>
        </w:rPr>
        <w:t xml:space="preserve">strategy </w:t>
      </w:r>
      <w:r w:rsidR="00D67AFC">
        <w:rPr>
          <w:rFonts w:ascii="Times" w:hAnsi="Times"/>
          <w:sz w:val="24"/>
          <w:szCs w:val="24"/>
        </w:rPr>
        <w:t>employed only for</w:t>
      </w:r>
      <w:r w:rsidR="00CA6885">
        <w:rPr>
          <w:rFonts w:ascii="Times" w:hAnsi="Times"/>
          <w:sz w:val="24"/>
          <w:szCs w:val="24"/>
        </w:rPr>
        <w:t xml:space="preserve"> </w:t>
      </w:r>
      <w:r w:rsidR="00394793">
        <w:rPr>
          <w:rFonts w:ascii="Times" w:hAnsi="Times"/>
          <w:sz w:val="24"/>
          <w:szCs w:val="24"/>
        </w:rPr>
        <w:t>between-species scaling</w:t>
      </w:r>
      <w:r w:rsidR="00D67AFC">
        <w:rPr>
          <w:rFonts w:ascii="Times" w:hAnsi="Times"/>
          <w:sz w:val="24"/>
          <w:szCs w:val="24"/>
        </w:rPr>
        <w:t xml:space="preserve"> (ref)</w:t>
      </w:r>
      <w:r w:rsidR="00902B00">
        <w:rPr>
          <w:rFonts w:ascii="Times" w:hAnsi="Times"/>
          <w:sz w:val="24"/>
          <w:szCs w:val="24"/>
        </w:rPr>
        <w:t xml:space="preserve">.  </w:t>
      </w:r>
    </w:p>
    <w:p w14:paraId="225BED56" w14:textId="77777777" w:rsidR="00CA6885" w:rsidRDefault="00CA6885" w:rsidP="00CA6885">
      <w:pPr>
        <w:spacing w:line="480" w:lineRule="auto"/>
        <w:ind w:firstLine="720"/>
        <w:jc w:val="both"/>
        <w:rPr>
          <w:rFonts w:ascii="Times" w:hAnsi="Times"/>
          <w:sz w:val="24"/>
          <w:szCs w:val="24"/>
        </w:rPr>
      </w:pPr>
    </w:p>
    <w:p w14:paraId="2A1681A1" w14:textId="03EC843B" w:rsidR="00CD6F44" w:rsidRPr="00106631" w:rsidRDefault="00126FD5" w:rsidP="00424CE0">
      <w:pPr>
        <w:spacing w:line="480" w:lineRule="auto"/>
        <w:jc w:val="both"/>
        <w:rPr>
          <w:rFonts w:ascii="Times" w:hAnsi="Times"/>
          <w:b/>
          <w:sz w:val="24"/>
          <w:szCs w:val="24"/>
        </w:rPr>
      </w:pPr>
      <w:r>
        <w:rPr>
          <w:rFonts w:ascii="Times" w:hAnsi="Times"/>
          <w:b/>
          <w:sz w:val="24"/>
          <w:szCs w:val="24"/>
        </w:rPr>
        <w:t xml:space="preserve">The large embryos have more </w:t>
      </w:r>
      <w:proofErr w:type="spellStart"/>
      <w:proofErr w:type="gramStart"/>
      <w:r w:rsidR="00B3525E">
        <w:rPr>
          <w:rFonts w:ascii="Times" w:hAnsi="Times"/>
          <w:b/>
          <w:sz w:val="24"/>
          <w:szCs w:val="24"/>
        </w:rPr>
        <w:t>bcd</w:t>
      </w:r>
      <w:proofErr w:type="spellEnd"/>
      <w:proofErr w:type="gramEnd"/>
      <w:r w:rsidR="00B3525E">
        <w:rPr>
          <w:rFonts w:ascii="Times" w:hAnsi="Times"/>
          <w:b/>
          <w:sz w:val="24"/>
          <w:szCs w:val="24"/>
        </w:rPr>
        <w:t xml:space="preserve"> mRNA than the small embryos </w:t>
      </w:r>
    </w:p>
    <w:p w14:paraId="5BB20D04" w14:textId="662D8B2B" w:rsidR="00CD6F44" w:rsidRDefault="00CD6F44" w:rsidP="00C81E93">
      <w:pPr>
        <w:spacing w:line="480" w:lineRule="auto"/>
        <w:jc w:val="both"/>
        <w:rPr>
          <w:rFonts w:ascii="Times" w:hAnsi="Times"/>
          <w:sz w:val="24"/>
          <w:szCs w:val="24"/>
        </w:rPr>
      </w:pPr>
      <w:r>
        <w:rPr>
          <w:rFonts w:ascii="Times" w:hAnsi="Times"/>
          <w:sz w:val="24"/>
          <w:szCs w:val="24"/>
        </w:rPr>
        <w:tab/>
      </w:r>
      <w:r w:rsidR="00A46791">
        <w:rPr>
          <w:rFonts w:ascii="Times" w:hAnsi="Times"/>
          <w:sz w:val="24"/>
          <w:szCs w:val="24"/>
        </w:rPr>
        <w:t xml:space="preserve">The </w:t>
      </w:r>
      <w:r w:rsidR="007363B7">
        <w:rPr>
          <w:rFonts w:ascii="Times" w:hAnsi="Times"/>
          <w:sz w:val="24"/>
          <w:szCs w:val="24"/>
        </w:rPr>
        <w:t>uncharacteristically</w:t>
      </w:r>
      <w:r w:rsidR="00BA52EE">
        <w:rPr>
          <w:rFonts w:ascii="Times" w:hAnsi="Times"/>
          <w:sz w:val="24"/>
          <w:szCs w:val="24"/>
        </w:rPr>
        <w:t xml:space="preserve"> </w:t>
      </w:r>
      <w:r w:rsidR="00A46791">
        <w:rPr>
          <w:rFonts w:ascii="Times" w:hAnsi="Times"/>
          <w:sz w:val="24"/>
          <w:szCs w:val="24"/>
        </w:rPr>
        <w:t xml:space="preserve">low B0 in the large embryos </w:t>
      </w:r>
      <w:r w:rsidR="00BA52EE">
        <w:rPr>
          <w:rFonts w:ascii="Times" w:hAnsi="Times"/>
          <w:sz w:val="24"/>
          <w:szCs w:val="24"/>
        </w:rPr>
        <w:t>raised a</w:t>
      </w:r>
      <w:r w:rsidR="00902B00">
        <w:rPr>
          <w:rFonts w:ascii="Times" w:hAnsi="Times"/>
          <w:sz w:val="24"/>
          <w:szCs w:val="24"/>
        </w:rPr>
        <w:t>n important</w:t>
      </w:r>
      <w:r w:rsidR="00BA52EE">
        <w:rPr>
          <w:rFonts w:ascii="Times" w:hAnsi="Times"/>
          <w:sz w:val="24"/>
          <w:szCs w:val="24"/>
        </w:rPr>
        <w:t xml:space="preserve"> question </w:t>
      </w:r>
      <w:r w:rsidR="00902B00">
        <w:rPr>
          <w:rFonts w:ascii="Times" w:hAnsi="Times"/>
          <w:sz w:val="24"/>
          <w:szCs w:val="24"/>
        </w:rPr>
        <w:t>with regard to</w:t>
      </w:r>
      <w:r w:rsidR="00BA52EE">
        <w:rPr>
          <w:rFonts w:ascii="Times" w:hAnsi="Times"/>
          <w:sz w:val="24"/>
          <w:szCs w:val="24"/>
        </w:rPr>
        <w:t xml:space="preserve"> the amount of maternally deposited </w:t>
      </w:r>
      <w:proofErr w:type="spellStart"/>
      <w:proofErr w:type="gramStart"/>
      <w:r w:rsidR="00BA52EE">
        <w:rPr>
          <w:rFonts w:ascii="Times" w:hAnsi="Times"/>
          <w:sz w:val="24"/>
          <w:szCs w:val="24"/>
        </w:rPr>
        <w:t>bcd</w:t>
      </w:r>
      <w:proofErr w:type="spellEnd"/>
      <w:proofErr w:type="gramEnd"/>
      <w:r w:rsidR="00BA52EE">
        <w:rPr>
          <w:rFonts w:ascii="Times" w:hAnsi="Times"/>
          <w:sz w:val="24"/>
          <w:szCs w:val="24"/>
        </w:rPr>
        <w:t xml:space="preserve"> mRNA.   To </w:t>
      </w:r>
      <w:r w:rsidR="00902B00">
        <w:rPr>
          <w:rFonts w:ascii="Times" w:hAnsi="Times"/>
          <w:sz w:val="24"/>
          <w:szCs w:val="24"/>
        </w:rPr>
        <w:t>gain insights into</w:t>
      </w:r>
      <w:r w:rsidR="00BA52EE">
        <w:rPr>
          <w:rFonts w:ascii="Times" w:hAnsi="Times"/>
          <w:sz w:val="24"/>
          <w:szCs w:val="24"/>
        </w:rPr>
        <w:t xml:space="preserve"> this question, we</w:t>
      </w:r>
      <w:r>
        <w:rPr>
          <w:rFonts w:ascii="Times" w:hAnsi="Times"/>
          <w:sz w:val="24"/>
          <w:szCs w:val="24"/>
        </w:rPr>
        <w:t xml:space="preserve"> performed a </w:t>
      </w:r>
      <w:r w:rsidR="00C81E93">
        <w:rPr>
          <w:rFonts w:ascii="Times" w:hAnsi="Times"/>
          <w:sz w:val="24"/>
          <w:szCs w:val="24"/>
        </w:rPr>
        <w:t>FISH</w:t>
      </w:r>
      <w:r>
        <w:rPr>
          <w:rFonts w:ascii="Times" w:hAnsi="Times"/>
          <w:sz w:val="24"/>
          <w:szCs w:val="24"/>
        </w:rPr>
        <w:t xml:space="preserve"> in </w:t>
      </w:r>
      <w:r w:rsidR="00C81E93">
        <w:rPr>
          <w:rFonts w:ascii="Times" w:hAnsi="Times"/>
          <w:sz w:val="24"/>
          <w:szCs w:val="24"/>
        </w:rPr>
        <w:t xml:space="preserve">whole mount </w:t>
      </w:r>
      <w:r w:rsidR="0090674D">
        <w:rPr>
          <w:rFonts w:ascii="Times" w:hAnsi="Times"/>
          <w:sz w:val="24"/>
          <w:szCs w:val="24"/>
        </w:rPr>
        <w:t xml:space="preserve">early </w:t>
      </w:r>
      <w:r>
        <w:rPr>
          <w:rFonts w:ascii="Times" w:hAnsi="Times"/>
          <w:sz w:val="24"/>
          <w:szCs w:val="24"/>
        </w:rPr>
        <w:t xml:space="preserve">embryos </w:t>
      </w:r>
      <w:r w:rsidR="00C81E93">
        <w:rPr>
          <w:rFonts w:ascii="Times" w:hAnsi="Times"/>
          <w:sz w:val="24"/>
          <w:szCs w:val="24"/>
        </w:rPr>
        <w:t xml:space="preserve">to detect </w:t>
      </w:r>
      <w:proofErr w:type="spellStart"/>
      <w:proofErr w:type="gramStart"/>
      <w:r w:rsidR="00C81E93">
        <w:rPr>
          <w:rFonts w:ascii="Times" w:hAnsi="Times"/>
          <w:sz w:val="24"/>
          <w:szCs w:val="24"/>
        </w:rPr>
        <w:t>bcd</w:t>
      </w:r>
      <w:proofErr w:type="spellEnd"/>
      <w:proofErr w:type="gramEnd"/>
      <w:r w:rsidR="00C81E93">
        <w:rPr>
          <w:rFonts w:ascii="Times" w:hAnsi="Times"/>
          <w:sz w:val="24"/>
          <w:szCs w:val="24"/>
        </w:rPr>
        <w:t xml:space="preserve"> mRNA (see Methods).  Describe more details about technique, linearity, calibrating, Otsu etc.   What controls </w:t>
      </w:r>
      <w:proofErr w:type="spellStart"/>
      <w:r w:rsidR="00C81E93">
        <w:rPr>
          <w:rFonts w:ascii="Times" w:hAnsi="Times"/>
          <w:sz w:val="24"/>
          <w:szCs w:val="24"/>
        </w:rPr>
        <w:t>etc</w:t>
      </w:r>
      <w:proofErr w:type="spellEnd"/>
      <w:r w:rsidR="00C81E93">
        <w:rPr>
          <w:rFonts w:ascii="Times" w:hAnsi="Times"/>
          <w:sz w:val="24"/>
          <w:szCs w:val="24"/>
        </w:rPr>
        <w:t xml:space="preserve">?  </w:t>
      </w:r>
      <w:proofErr w:type="gramStart"/>
      <w:r w:rsidR="00C81E93">
        <w:rPr>
          <w:rFonts w:ascii="Times" w:hAnsi="Times"/>
          <w:sz w:val="24"/>
          <w:szCs w:val="24"/>
        </w:rPr>
        <w:lastRenderedPageBreak/>
        <w:t>Values, p etc.</w:t>
      </w:r>
      <w:proofErr w:type="gramEnd"/>
      <w:r w:rsidR="00C81E93">
        <w:rPr>
          <w:rFonts w:ascii="Times" w:hAnsi="Times"/>
          <w:sz w:val="24"/>
          <w:szCs w:val="24"/>
        </w:rPr>
        <w:t xml:space="preserve">  Egg length, volume etc. compared between large and small?  Still follow proportionality (between amount and volume?)  The rest of this section should be simple now. </w:t>
      </w:r>
    </w:p>
    <w:p w14:paraId="58AA3223" w14:textId="77777777" w:rsidR="00CD6F44" w:rsidRDefault="00CD6F44" w:rsidP="00424CE0">
      <w:pPr>
        <w:spacing w:line="480" w:lineRule="auto"/>
        <w:jc w:val="both"/>
        <w:rPr>
          <w:rFonts w:ascii="Times" w:hAnsi="Times"/>
          <w:sz w:val="24"/>
          <w:szCs w:val="24"/>
        </w:rPr>
      </w:pPr>
    </w:p>
    <w:p w14:paraId="145240D5" w14:textId="0BD48A03" w:rsidR="00CD6F44" w:rsidRDefault="00B3525E" w:rsidP="00424CE0">
      <w:pPr>
        <w:spacing w:line="480" w:lineRule="auto"/>
        <w:jc w:val="both"/>
        <w:rPr>
          <w:rFonts w:ascii="Times" w:hAnsi="Times"/>
          <w:b/>
          <w:sz w:val="24"/>
          <w:szCs w:val="24"/>
        </w:rPr>
      </w:pPr>
      <w:r>
        <w:rPr>
          <w:rFonts w:ascii="Times" w:hAnsi="Times"/>
          <w:b/>
          <w:sz w:val="24"/>
          <w:szCs w:val="24"/>
        </w:rPr>
        <w:t xml:space="preserve">Diffused </w:t>
      </w:r>
      <w:proofErr w:type="spellStart"/>
      <w:proofErr w:type="gramStart"/>
      <w:r w:rsidR="00CD6F44" w:rsidRPr="00106631">
        <w:rPr>
          <w:rFonts w:ascii="Times" w:hAnsi="Times"/>
          <w:b/>
          <w:sz w:val="24"/>
          <w:szCs w:val="24"/>
        </w:rPr>
        <w:t>bcd</w:t>
      </w:r>
      <w:proofErr w:type="spellEnd"/>
      <w:proofErr w:type="gramEnd"/>
      <w:r w:rsidR="00CD6F44" w:rsidRPr="00106631">
        <w:rPr>
          <w:rFonts w:ascii="Times" w:hAnsi="Times"/>
          <w:b/>
          <w:sz w:val="24"/>
          <w:szCs w:val="24"/>
        </w:rPr>
        <w:t xml:space="preserve"> mRNA distribution </w:t>
      </w:r>
      <w:r>
        <w:rPr>
          <w:rFonts w:ascii="Times" w:hAnsi="Times"/>
          <w:b/>
          <w:sz w:val="24"/>
          <w:szCs w:val="24"/>
        </w:rPr>
        <w:t>in the</w:t>
      </w:r>
      <w:r w:rsidR="00CD6F44" w:rsidRPr="00106631">
        <w:rPr>
          <w:rFonts w:ascii="Times" w:hAnsi="Times"/>
          <w:b/>
          <w:sz w:val="24"/>
          <w:szCs w:val="24"/>
        </w:rPr>
        <w:t xml:space="preserve"> large </w:t>
      </w:r>
      <w:r>
        <w:rPr>
          <w:rFonts w:ascii="Times" w:hAnsi="Times"/>
          <w:b/>
          <w:sz w:val="24"/>
          <w:szCs w:val="24"/>
        </w:rPr>
        <w:t>embryos</w:t>
      </w:r>
    </w:p>
    <w:p w14:paraId="73BF4890" w14:textId="19856D49" w:rsidR="00B3525E" w:rsidRDefault="007363B7" w:rsidP="00CE58AA">
      <w:pPr>
        <w:spacing w:line="480" w:lineRule="auto"/>
        <w:ind w:firstLine="720"/>
        <w:jc w:val="both"/>
        <w:rPr>
          <w:rFonts w:ascii="Times" w:hAnsi="Times"/>
          <w:sz w:val="24"/>
          <w:szCs w:val="24"/>
        </w:rPr>
      </w:pPr>
      <w:r>
        <w:rPr>
          <w:rFonts w:ascii="Times" w:hAnsi="Times"/>
          <w:sz w:val="24"/>
          <w:szCs w:val="24"/>
        </w:rPr>
        <w:t>Both the</w:t>
      </w:r>
      <w:r w:rsidR="00ED284B">
        <w:rPr>
          <w:rFonts w:ascii="Times" w:hAnsi="Times"/>
          <w:sz w:val="24"/>
          <w:szCs w:val="24"/>
        </w:rPr>
        <w:t xml:space="preserve"> low B0 and large </w:t>
      </w:r>
      <w:r w:rsidR="00ED284B" w:rsidRPr="00ED284B">
        <w:rPr>
          <w:rFonts w:ascii="Symbol" w:hAnsi="Symbol"/>
          <w:sz w:val="24"/>
          <w:szCs w:val="24"/>
        </w:rPr>
        <w:t></w:t>
      </w:r>
      <w:r w:rsidR="00ED284B" w:rsidRPr="00ED284B">
        <w:rPr>
          <w:rFonts w:ascii="Symbol" w:hAnsi="Symbol"/>
          <w:sz w:val="24"/>
          <w:szCs w:val="24"/>
        </w:rPr>
        <w:t></w:t>
      </w:r>
      <w:r w:rsidR="00ED284B">
        <w:rPr>
          <w:rFonts w:ascii="Times" w:hAnsi="Times"/>
          <w:sz w:val="24"/>
          <w:szCs w:val="24"/>
        </w:rPr>
        <w:t xml:space="preserve">in the large embryos </w:t>
      </w:r>
      <w:r w:rsidR="00497A93">
        <w:rPr>
          <w:rFonts w:ascii="Times" w:hAnsi="Times"/>
          <w:sz w:val="24"/>
          <w:szCs w:val="24"/>
        </w:rPr>
        <w:t xml:space="preserve">suggest </w:t>
      </w:r>
      <w:r w:rsidR="0046442D">
        <w:rPr>
          <w:rFonts w:ascii="Times" w:hAnsi="Times"/>
          <w:sz w:val="24"/>
          <w:szCs w:val="24"/>
        </w:rPr>
        <w:t xml:space="preserve">“abnormal” </w:t>
      </w:r>
      <w:r w:rsidR="00497A93">
        <w:rPr>
          <w:rFonts w:ascii="Times" w:hAnsi="Times"/>
          <w:sz w:val="24"/>
          <w:szCs w:val="24"/>
        </w:rPr>
        <w:t>properties relev</w:t>
      </w:r>
      <w:r w:rsidR="0046442D">
        <w:rPr>
          <w:rFonts w:ascii="Times" w:hAnsi="Times"/>
          <w:sz w:val="24"/>
          <w:szCs w:val="24"/>
        </w:rPr>
        <w:t xml:space="preserve">ant to </w:t>
      </w:r>
      <w:proofErr w:type="spellStart"/>
      <w:r w:rsidR="0046442D">
        <w:rPr>
          <w:rFonts w:ascii="Times" w:hAnsi="Times"/>
          <w:sz w:val="24"/>
          <w:szCs w:val="24"/>
        </w:rPr>
        <w:t>Bcd</w:t>
      </w:r>
      <w:proofErr w:type="spellEnd"/>
      <w:r w:rsidR="0046442D">
        <w:rPr>
          <w:rFonts w:ascii="Times" w:hAnsi="Times"/>
          <w:sz w:val="24"/>
          <w:szCs w:val="24"/>
        </w:rPr>
        <w:t xml:space="preserve"> gradient formation.  According to a simple diffusion model, </w:t>
      </w:r>
      <w:r w:rsidR="0046442D" w:rsidRPr="0046442D">
        <w:rPr>
          <w:rFonts w:ascii="Symbol" w:hAnsi="Symbol"/>
          <w:sz w:val="24"/>
          <w:szCs w:val="24"/>
        </w:rPr>
        <w:t></w:t>
      </w:r>
      <w:r w:rsidR="0046442D">
        <w:rPr>
          <w:rFonts w:ascii="Times" w:hAnsi="Times"/>
          <w:sz w:val="24"/>
          <w:szCs w:val="24"/>
        </w:rPr>
        <w:t xml:space="preserve"> of a steady state exponential gradient is a function of </w:t>
      </w:r>
      <w:r w:rsidR="00E9472B">
        <w:rPr>
          <w:rFonts w:ascii="Times" w:hAnsi="Times"/>
          <w:sz w:val="24"/>
          <w:szCs w:val="24"/>
        </w:rPr>
        <w:t xml:space="preserve">the </w:t>
      </w:r>
      <w:r w:rsidR="0046442D">
        <w:rPr>
          <w:rFonts w:ascii="Times" w:hAnsi="Times"/>
          <w:sz w:val="24"/>
          <w:szCs w:val="24"/>
        </w:rPr>
        <w:t xml:space="preserve">diffusion constant D and degradation rate </w:t>
      </w:r>
      <w:r w:rsidR="0046442D" w:rsidRPr="0046442D">
        <w:rPr>
          <w:rFonts w:ascii="Symbol" w:hAnsi="Symbol"/>
          <w:sz w:val="24"/>
          <w:szCs w:val="24"/>
        </w:rPr>
        <w:t></w:t>
      </w:r>
      <w:r w:rsidR="00E9472B">
        <w:rPr>
          <w:rFonts w:ascii="Times" w:hAnsi="Times"/>
          <w:sz w:val="24"/>
          <w:szCs w:val="24"/>
        </w:rPr>
        <w:t xml:space="preserve">, </w:t>
      </w:r>
      <w:r w:rsidR="00E9472B" w:rsidRPr="00E9472B">
        <w:rPr>
          <w:rFonts w:ascii="Symbol" w:hAnsi="Symbol"/>
          <w:sz w:val="24"/>
          <w:szCs w:val="24"/>
        </w:rPr>
        <w:t></w:t>
      </w:r>
      <w:r w:rsidR="00E9472B" w:rsidRPr="00E9472B">
        <w:rPr>
          <w:rFonts w:ascii="Times" w:hAnsi="Times"/>
          <w:sz w:val="24"/>
          <w:szCs w:val="24"/>
          <w:vertAlign w:val="superscript"/>
        </w:rPr>
        <w:t>2</w:t>
      </w:r>
      <w:r w:rsidR="00E9472B">
        <w:rPr>
          <w:rFonts w:ascii="Times" w:hAnsi="Times"/>
          <w:sz w:val="24"/>
          <w:szCs w:val="24"/>
        </w:rPr>
        <w:t xml:space="preserve"> = D/</w:t>
      </w:r>
      <w:r w:rsidR="00E9472B" w:rsidRPr="00E9472B">
        <w:rPr>
          <w:rFonts w:ascii="Symbol" w:hAnsi="Symbol"/>
          <w:sz w:val="24"/>
          <w:szCs w:val="24"/>
        </w:rPr>
        <w:t></w:t>
      </w:r>
      <w:r w:rsidR="00E9472B">
        <w:rPr>
          <w:rFonts w:ascii="Times" w:hAnsi="Times"/>
          <w:sz w:val="24"/>
          <w:szCs w:val="24"/>
        </w:rPr>
        <w:t>.</w:t>
      </w:r>
      <w:r w:rsidR="0046442D">
        <w:rPr>
          <w:rFonts w:ascii="Times" w:hAnsi="Times"/>
          <w:sz w:val="24"/>
          <w:szCs w:val="24"/>
        </w:rPr>
        <w:t xml:space="preserve">  The uncharacteristically large </w:t>
      </w:r>
      <w:r w:rsidR="0046442D" w:rsidRPr="0046442D">
        <w:rPr>
          <w:rFonts w:ascii="Symbol" w:hAnsi="Symbol"/>
          <w:sz w:val="24"/>
          <w:szCs w:val="24"/>
        </w:rPr>
        <w:t></w:t>
      </w:r>
      <w:r w:rsidR="0046442D">
        <w:rPr>
          <w:rFonts w:ascii="Times" w:hAnsi="Times"/>
          <w:sz w:val="24"/>
          <w:szCs w:val="24"/>
        </w:rPr>
        <w:t xml:space="preserve"> suggests that, within the framework of this simple model, either </w:t>
      </w:r>
      <w:proofErr w:type="spellStart"/>
      <w:r w:rsidR="0046442D">
        <w:rPr>
          <w:rFonts w:ascii="Times" w:hAnsi="Times"/>
          <w:sz w:val="24"/>
          <w:szCs w:val="24"/>
        </w:rPr>
        <w:t>Bcd</w:t>
      </w:r>
      <w:proofErr w:type="spellEnd"/>
      <w:r w:rsidR="0046442D">
        <w:rPr>
          <w:rFonts w:ascii="Times" w:hAnsi="Times"/>
          <w:sz w:val="24"/>
          <w:szCs w:val="24"/>
        </w:rPr>
        <w:t xml:space="preserve"> diffusivity</w:t>
      </w:r>
      <w:r w:rsidR="0000436E">
        <w:rPr>
          <w:rFonts w:ascii="Times" w:hAnsi="Times"/>
          <w:sz w:val="24"/>
          <w:szCs w:val="24"/>
        </w:rPr>
        <w:t xml:space="preserve"> or stability</w:t>
      </w:r>
      <w:r w:rsidR="0046442D">
        <w:rPr>
          <w:rFonts w:ascii="Times" w:hAnsi="Times"/>
          <w:sz w:val="24"/>
          <w:szCs w:val="24"/>
        </w:rPr>
        <w:t xml:space="preserve"> </w:t>
      </w:r>
      <w:r w:rsidR="0000436E">
        <w:rPr>
          <w:rFonts w:ascii="Times" w:hAnsi="Times"/>
          <w:sz w:val="24"/>
          <w:szCs w:val="24"/>
        </w:rPr>
        <w:t xml:space="preserve">(or both) </w:t>
      </w:r>
      <w:r w:rsidR="003171A6">
        <w:rPr>
          <w:rFonts w:ascii="Times" w:hAnsi="Times"/>
          <w:sz w:val="24"/>
          <w:szCs w:val="24"/>
        </w:rPr>
        <w:t xml:space="preserve">is </w:t>
      </w:r>
      <w:r w:rsidR="0000436E">
        <w:rPr>
          <w:rFonts w:ascii="Times" w:hAnsi="Times"/>
          <w:sz w:val="24"/>
          <w:szCs w:val="24"/>
        </w:rPr>
        <w:t>enhanced</w:t>
      </w:r>
      <w:r w:rsidR="00E9472B">
        <w:rPr>
          <w:rFonts w:ascii="Times" w:hAnsi="Times"/>
          <w:sz w:val="24"/>
          <w:szCs w:val="24"/>
        </w:rPr>
        <w:t xml:space="preserve"> in the large embryos</w:t>
      </w:r>
      <w:r w:rsidR="00E80A6E">
        <w:rPr>
          <w:rFonts w:ascii="Times" w:hAnsi="Times"/>
          <w:sz w:val="24"/>
          <w:szCs w:val="24"/>
        </w:rPr>
        <w:t xml:space="preserve">.  Since the impact of these changes on </w:t>
      </w:r>
      <w:r w:rsidR="00E80A6E" w:rsidRPr="00E80A6E">
        <w:rPr>
          <w:rFonts w:ascii="Symbol" w:hAnsi="Symbol"/>
          <w:sz w:val="24"/>
          <w:szCs w:val="24"/>
        </w:rPr>
        <w:t></w:t>
      </w:r>
      <w:r w:rsidR="00E80A6E">
        <w:rPr>
          <w:rFonts w:ascii="Times" w:hAnsi="Times"/>
          <w:sz w:val="24"/>
          <w:szCs w:val="24"/>
        </w:rPr>
        <w:t xml:space="preserve"> is dampened by the square root function</w:t>
      </w:r>
      <w:r w:rsidR="0024181B">
        <w:rPr>
          <w:rFonts w:ascii="Times" w:hAnsi="Times"/>
          <w:sz w:val="24"/>
          <w:szCs w:val="24"/>
        </w:rPr>
        <w:t xml:space="preserve"> according to the simple diffusion model</w:t>
      </w:r>
      <w:r w:rsidR="00E80A6E">
        <w:rPr>
          <w:rFonts w:ascii="Times" w:hAnsi="Times"/>
          <w:sz w:val="24"/>
          <w:szCs w:val="24"/>
        </w:rPr>
        <w:t>, the magnitude of such changes would have to be enormous in order t</w:t>
      </w:r>
      <w:r w:rsidR="0024181B">
        <w:rPr>
          <w:rFonts w:ascii="Times" w:hAnsi="Times"/>
          <w:sz w:val="24"/>
          <w:szCs w:val="24"/>
        </w:rPr>
        <w:t>o achieve the observed increase</w:t>
      </w:r>
      <w:r w:rsidR="00E80A6E">
        <w:rPr>
          <w:rFonts w:ascii="Times" w:hAnsi="Times"/>
          <w:sz w:val="24"/>
          <w:szCs w:val="24"/>
        </w:rPr>
        <w:t xml:space="preserve"> in </w:t>
      </w:r>
      <w:r w:rsidR="00E80A6E" w:rsidRPr="00E80A6E">
        <w:rPr>
          <w:rFonts w:ascii="Symbol" w:hAnsi="Symbol"/>
          <w:sz w:val="24"/>
          <w:szCs w:val="24"/>
        </w:rPr>
        <w:t></w:t>
      </w:r>
      <w:r w:rsidR="00E80A6E">
        <w:rPr>
          <w:rFonts w:ascii="Times" w:hAnsi="Times"/>
          <w:sz w:val="24"/>
          <w:szCs w:val="24"/>
        </w:rPr>
        <w:t xml:space="preserve">.  </w:t>
      </w:r>
      <w:r w:rsidR="000D6474">
        <w:rPr>
          <w:rFonts w:ascii="Times" w:hAnsi="Times"/>
          <w:sz w:val="24"/>
          <w:szCs w:val="24"/>
        </w:rPr>
        <w:t>One observation</w:t>
      </w:r>
      <w:r w:rsidR="00C81E93">
        <w:rPr>
          <w:rFonts w:ascii="Times" w:hAnsi="Times"/>
          <w:sz w:val="24"/>
          <w:szCs w:val="24"/>
        </w:rPr>
        <w:t xml:space="preserve"> that we made </w:t>
      </w:r>
      <w:r w:rsidR="0090674D">
        <w:rPr>
          <w:rFonts w:ascii="Times" w:hAnsi="Times"/>
          <w:sz w:val="24"/>
          <w:szCs w:val="24"/>
        </w:rPr>
        <w:t>while</w:t>
      </w:r>
      <w:r w:rsidR="000D6474">
        <w:rPr>
          <w:rFonts w:ascii="Times" w:hAnsi="Times"/>
          <w:sz w:val="24"/>
          <w:szCs w:val="24"/>
        </w:rPr>
        <w:t xml:space="preserve"> evaluating our </w:t>
      </w:r>
      <w:proofErr w:type="spellStart"/>
      <w:proofErr w:type="gramStart"/>
      <w:r w:rsidR="0090674D">
        <w:rPr>
          <w:rFonts w:ascii="Times" w:hAnsi="Times"/>
          <w:sz w:val="24"/>
          <w:szCs w:val="24"/>
        </w:rPr>
        <w:t>bcd</w:t>
      </w:r>
      <w:proofErr w:type="spellEnd"/>
      <w:proofErr w:type="gramEnd"/>
      <w:r w:rsidR="0090674D">
        <w:rPr>
          <w:rFonts w:ascii="Times" w:hAnsi="Times"/>
          <w:sz w:val="24"/>
          <w:szCs w:val="24"/>
        </w:rPr>
        <w:t xml:space="preserve"> mRNA </w:t>
      </w:r>
      <w:r w:rsidR="000D6474">
        <w:rPr>
          <w:rFonts w:ascii="Times" w:hAnsi="Times"/>
          <w:sz w:val="24"/>
          <w:szCs w:val="24"/>
        </w:rPr>
        <w:t xml:space="preserve">FISH data was </w:t>
      </w:r>
      <w:r w:rsidR="0090674D">
        <w:rPr>
          <w:rFonts w:ascii="Times" w:hAnsi="Times"/>
          <w:sz w:val="24"/>
          <w:szCs w:val="24"/>
        </w:rPr>
        <w:t>the relatively diffused mRNA</w:t>
      </w:r>
      <w:r w:rsidR="000D6474">
        <w:rPr>
          <w:rFonts w:ascii="Times" w:hAnsi="Times"/>
          <w:sz w:val="24"/>
          <w:szCs w:val="24"/>
        </w:rPr>
        <w:t xml:space="preserve"> distribution at the</w:t>
      </w:r>
      <w:r w:rsidR="00CD6F44">
        <w:rPr>
          <w:rFonts w:ascii="Times" w:hAnsi="Times"/>
          <w:sz w:val="24"/>
          <w:szCs w:val="24"/>
        </w:rPr>
        <w:t xml:space="preserve"> anterior.  </w:t>
      </w:r>
      <w:r w:rsidR="00C20488">
        <w:rPr>
          <w:rFonts w:ascii="Times" w:hAnsi="Times"/>
          <w:sz w:val="24"/>
          <w:szCs w:val="24"/>
        </w:rPr>
        <w:t xml:space="preserve">A diffused </w:t>
      </w:r>
      <w:proofErr w:type="spellStart"/>
      <w:proofErr w:type="gramStart"/>
      <w:r w:rsidR="00C20488">
        <w:rPr>
          <w:rFonts w:ascii="Times" w:hAnsi="Times"/>
          <w:sz w:val="24"/>
          <w:szCs w:val="24"/>
        </w:rPr>
        <w:t>bcd</w:t>
      </w:r>
      <w:proofErr w:type="spellEnd"/>
      <w:proofErr w:type="gramEnd"/>
      <w:r w:rsidR="00C20488">
        <w:rPr>
          <w:rFonts w:ascii="Times" w:hAnsi="Times"/>
          <w:sz w:val="24"/>
          <w:szCs w:val="24"/>
        </w:rPr>
        <w:t xml:space="preserve"> mRNA would provide a plausible explanation for the observed </w:t>
      </w:r>
      <w:proofErr w:type="spellStart"/>
      <w:r w:rsidR="00C20488">
        <w:rPr>
          <w:rFonts w:ascii="Times" w:hAnsi="Times"/>
          <w:sz w:val="24"/>
          <w:szCs w:val="24"/>
        </w:rPr>
        <w:t>Bcd</w:t>
      </w:r>
      <w:proofErr w:type="spellEnd"/>
      <w:r w:rsidR="00C20488">
        <w:rPr>
          <w:rFonts w:ascii="Times" w:hAnsi="Times"/>
          <w:sz w:val="24"/>
          <w:szCs w:val="24"/>
        </w:rPr>
        <w:t xml:space="preserve"> gradient profiles in the large embryos (see Discussion).  </w:t>
      </w:r>
    </w:p>
    <w:p w14:paraId="68C693DF" w14:textId="77777777" w:rsidR="00B3525E" w:rsidRDefault="00B3525E" w:rsidP="00CE58AA">
      <w:pPr>
        <w:spacing w:line="480" w:lineRule="auto"/>
        <w:ind w:firstLine="720"/>
        <w:jc w:val="both"/>
        <w:rPr>
          <w:rFonts w:ascii="Times" w:hAnsi="Times"/>
          <w:sz w:val="24"/>
          <w:szCs w:val="24"/>
        </w:rPr>
      </w:pPr>
      <w:bookmarkStart w:id="33" w:name="_GoBack"/>
    </w:p>
    <w:bookmarkEnd w:id="33"/>
    <w:p w14:paraId="708620BC" w14:textId="3B7FEFDF" w:rsidR="00A46791" w:rsidRDefault="000D6474" w:rsidP="00CE58AA">
      <w:pPr>
        <w:spacing w:line="480" w:lineRule="auto"/>
        <w:ind w:firstLine="720"/>
        <w:jc w:val="both"/>
        <w:rPr>
          <w:rFonts w:ascii="Times" w:hAnsi="Times"/>
          <w:sz w:val="24"/>
          <w:szCs w:val="24"/>
        </w:rPr>
      </w:pPr>
      <w:r>
        <w:rPr>
          <w:rFonts w:ascii="Times" w:hAnsi="Times"/>
          <w:sz w:val="24"/>
          <w:szCs w:val="24"/>
        </w:rPr>
        <w:t xml:space="preserve">Fig. X shows the raw </w:t>
      </w:r>
      <w:proofErr w:type="spellStart"/>
      <w:r>
        <w:rPr>
          <w:rFonts w:ascii="Times" w:hAnsi="Times"/>
          <w:sz w:val="24"/>
          <w:szCs w:val="24"/>
        </w:rPr>
        <w:t>epifluorescence</w:t>
      </w:r>
      <w:proofErr w:type="spellEnd"/>
      <w:r>
        <w:rPr>
          <w:rFonts w:ascii="Times" w:hAnsi="Times"/>
          <w:sz w:val="24"/>
          <w:szCs w:val="24"/>
        </w:rPr>
        <w:t xml:space="preserve"> images of the large and small embryos that have undergone FISH detecting </w:t>
      </w:r>
      <w:proofErr w:type="spellStart"/>
      <w:proofErr w:type="gramStart"/>
      <w:r>
        <w:rPr>
          <w:rFonts w:ascii="Times" w:hAnsi="Times"/>
          <w:sz w:val="24"/>
          <w:szCs w:val="24"/>
        </w:rPr>
        <w:t>bcd</w:t>
      </w:r>
      <w:proofErr w:type="spellEnd"/>
      <w:proofErr w:type="gramEnd"/>
      <w:r>
        <w:rPr>
          <w:rFonts w:ascii="Times" w:hAnsi="Times"/>
          <w:sz w:val="24"/>
          <w:szCs w:val="24"/>
        </w:rPr>
        <w:t xml:space="preserve"> mRNA.  </w:t>
      </w:r>
      <w:r w:rsidR="008F7E64">
        <w:rPr>
          <w:rFonts w:ascii="Times" w:hAnsi="Times"/>
          <w:sz w:val="24"/>
          <w:szCs w:val="24"/>
        </w:rPr>
        <w:t xml:space="preserve">In these figures, we also show the </w:t>
      </w:r>
      <w:del w:id="34" w:author="CCHMC" w:date="2013-04-03T14:32:00Z">
        <w:r w:rsidR="008F7E64" w:rsidDel="007E46A3">
          <w:rPr>
            <w:rFonts w:ascii="Times" w:hAnsi="Times"/>
            <w:sz w:val="24"/>
            <w:szCs w:val="24"/>
          </w:rPr>
          <w:delText>Otsu outline</w:delText>
        </w:r>
      </w:del>
      <w:ins w:id="35" w:author="CCHMC" w:date="2013-04-03T14:32:00Z">
        <w:r w:rsidR="007E46A3">
          <w:rPr>
            <w:rFonts w:ascii="Times" w:hAnsi="Times"/>
            <w:sz w:val="24"/>
            <w:szCs w:val="24"/>
          </w:rPr>
          <w:t>contour</w:t>
        </w:r>
      </w:ins>
      <w:ins w:id="36" w:author="CCHMC" w:date="2013-04-03T14:33:00Z">
        <w:r w:rsidR="007E46A3">
          <w:rPr>
            <w:rFonts w:ascii="Times" w:hAnsi="Times"/>
            <w:sz w:val="24"/>
            <w:szCs w:val="24"/>
          </w:rPr>
          <w:t xml:space="preserve"> line</w:t>
        </w:r>
      </w:ins>
      <w:r w:rsidR="008F7E64">
        <w:rPr>
          <w:rFonts w:ascii="Times" w:hAnsi="Times"/>
          <w:sz w:val="24"/>
          <w:szCs w:val="24"/>
        </w:rPr>
        <w:t xml:space="preserve"> that </w:t>
      </w:r>
      <w:del w:id="37" w:author="CCHMC" w:date="2013-04-03T14:33:00Z">
        <w:r w:rsidR="008F7E64" w:rsidDel="007E46A3">
          <w:rPr>
            <w:rFonts w:ascii="Times" w:hAnsi="Times"/>
            <w:sz w:val="24"/>
            <w:szCs w:val="24"/>
          </w:rPr>
          <w:delText xml:space="preserve">marks </w:delText>
        </w:r>
      </w:del>
      <w:ins w:id="38" w:author="CCHMC" w:date="2013-04-03T14:33:00Z">
        <w:r w:rsidR="007E46A3">
          <w:rPr>
            <w:rFonts w:ascii="Times" w:hAnsi="Times"/>
            <w:sz w:val="24"/>
            <w:szCs w:val="24"/>
          </w:rPr>
          <w:t>demarcates</w:t>
        </w:r>
        <w:r w:rsidR="007E46A3">
          <w:rPr>
            <w:rFonts w:ascii="Times" w:hAnsi="Times"/>
            <w:sz w:val="24"/>
            <w:szCs w:val="24"/>
          </w:rPr>
          <w:t xml:space="preserve"> </w:t>
        </w:r>
      </w:ins>
      <w:r w:rsidR="008F7E64">
        <w:rPr>
          <w:rFonts w:ascii="Times" w:hAnsi="Times"/>
          <w:sz w:val="24"/>
          <w:szCs w:val="24"/>
        </w:rPr>
        <w:t xml:space="preserve">the </w:t>
      </w:r>
      <w:r w:rsidR="0090674D">
        <w:rPr>
          <w:rFonts w:ascii="Times" w:hAnsi="Times"/>
          <w:sz w:val="24"/>
          <w:szCs w:val="24"/>
        </w:rPr>
        <w:t xml:space="preserve">detection </w:t>
      </w:r>
      <w:r w:rsidR="008F7E64">
        <w:rPr>
          <w:rFonts w:ascii="Times" w:hAnsi="Times"/>
          <w:sz w:val="24"/>
          <w:szCs w:val="24"/>
        </w:rPr>
        <w:t xml:space="preserve">areas </w:t>
      </w:r>
      <w:r w:rsidR="0090674D">
        <w:rPr>
          <w:rFonts w:ascii="Times" w:hAnsi="Times"/>
          <w:sz w:val="24"/>
          <w:szCs w:val="24"/>
        </w:rPr>
        <w:t xml:space="preserve">for specific signals </w:t>
      </w:r>
      <w:r w:rsidR="004220EE">
        <w:rPr>
          <w:rFonts w:ascii="Times" w:hAnsi="Times"/>
          <w:sz w:val="24"/>
          <w:szCs w:val="24"/>
        </w:rPr>
        <w:t>(see Methods).  A quantitative comparison between the large and small embryos reveal</w:t>
      </w:r>
      <w:r w:rsidR="001962C3">
        <w:rPr>
          <w:rFonts w:ascii="Times" w:hAnsi="Times"/>
          <w:sz w:val="24"/>
          <w:szCs w:val="24"/>
        </w:rPr>
        <w:t xml:space="preserve">ed a significantly larger signal area in the large embryos (?? </w:t>
      </w:r>
      <w:proofErr w:type="gramStart"/>
      <w:r w:rsidR="001962C3">
        <w:rPr>
          <w:rFonts w:ascii="Times" w:hAnsi="Times"/>
          <w:sz w:val="24"/>
          <w:szCs w:val="24"/>
        </w:rPr>
        <w:t>And ??</w:t>
      </w:r>
      <w:proofErr w:type="gramEnd"/>
      <w:r w:rsidR="001962C3">
        <w:rPr>
          <w:rFonts w:ascii="Times" w:hAnsi="Times"/>
          <w:sz w:val="24"/>
          <w:szCs w:val="24"/>
        </w:rPr>
        <w:t xml:space="preserve">, P= ??). </w:t>
      </w:r>
      <w:r w:rsidR="0090674D">
        <w:rPr>
          <w:rFonts w:ascii="Times" w:hAnsi="Times"/>
          <w:sz w:val="24"/>
          <w:szCs w:val="24"/>
        </w:rPr>
        <w:t xml:space="preserve"> </w:t>
      </w:r>
      <w:r w:rsidR="001962C3">
        <w:rPr>
          <w:rFonts w:ascii="Times" w:hAnsi="Times"/>
          <w:sz w:val="24"/>
          <w:szCs w:val="24"/>
        </w:rPr>
        <w:t xml:space="preserve">To determine whether large embryos by default have </w:t>
      </w:r>
      <w:r w:rsidR="00A94B64">
        <w:rPr>
          <w:rFonts w:ascii="Times" w:hAnsi="Times"/>
          <w:sz w:val="24"/>
          <w:szCs w:val="24"/>
        </w:rPr>
        <w:lastRenderedPageBreak/>
        <w:t xml:space="preserve">significantly much </w:t>
      </w:r>
      <w:r w:rsidR="001962C3">
        <w:rPr>
          <w:rFonts w:ascii="Times" w:hAnsi="Times"/>
          <w:sz w:val="24"/>
          <w:szCs w:val="24"/>
        </w:rPr>
        <w:t>large</w:t>
      </w:r>
      <w:r w:rsidR="0090674D">
        <w:rPr>
          <w:rFonts w:ascii="Times" w:hAnsi="Times"/>
          <w:sz w:val="24"/>
          <w:szCs w:val="24"/>
        </w:rPr>
        <w:t>r</w:t>
      </w:r>
      <w:r w:rsidR="001962C3">
        <w:rPr>
          <w:rFonts w:ascii="Times" w:hAnsi="Times"/>
          <w:sz w:val="24"/>
          <w:szCs w:val="24"/>
        </w:rPr>
        <w:t xml:space="preserve"> signal areas for </w:t>
      </w:r>
      <w:proofErr w:type="spellStart"/>
      <w:r w:rsidR="001962C3">
        <w:rPr>
          <w:rFonts w:ascii="Times" w:hAnsi="Times"/>
          <w:sz w:val="24"/>
          <w:szCs w:val="24"/>
        </w:rPr>
        <w:t>bcd</w:t>
      </w:r>
      <w:proofErr w:type="spellEnd"/>
      <w:r w:rsidR="001962C3">
        <w:rPr>
          <w:rFonts w:ascii="Times" w:hAnsi="Times"/>
          <w:sz w:val="24"/>
          <w:szCs w:val="24"/>
        </w:rPr>
        <w:t xml:space="preserve"> mRNA</w:t>
      </w:r>
      <w:r w:rsidR="00A94B64">
        <w:rPr>
          <w:rFonts w:ascii="Times" w:hAnsi="Times"/>
          <w:sz w:val="24"/>
          <w:szCs w:val="24"/>
        </w:rPr>
        <w:t xml:space="preserve"> than small embryos</w:t>
      </w:r>
      <w:r w:rsidR="001962C3">
        <w:rPr>
          <w:rFonts w:ascii="Times" w:hAnsi="Times"/>
          <w:sz w:val="24"/>
          <w:szCs w:val="24"/>
        </w:rPr>
        <w:t xml:space="preserve">, we evaluated the Otsu outline areas in embryos from our previously published pair of inbred lines as well as pairs of embryos from </w:t>
      </w:r>
      <w:r w:rsidR="00A94B64">
        <w:rPr>
          <w:rFonts w:ascii="Times" w:hAnsi="Times"/>
          <w:sz w:val="24"/>
          <w:szCs w:val="24"/>
        </w:rPr>
        <w:t xml:space="preserve">population cages.  Our results show that these </w:t>
      </w:r>
      <w:r w:rsidR="0090674D">
        <w:rPr>
          <w:rFonts w:ascii="Times" w:hAnsi="Times"/>
          <w:sz w:val="24"/>
          <w:szCs w:val="24"/>
        </w:rPr>
        <w:t xml:space="preserve">signal </w:t>
      </w:r>
      <w:r w:rsidR="00A94B64">
        <w:rPr>
          <w:rFonts w:ascii="Times" w:hAnsi="Times"/>
          <w:sz w:val="24"/>
          <w:szCs w:val="24"/>
        </w:rPr>
        <w:t xml:space="preserve">areas are generally insensitive to embryo size.  In cases where the </w:t>
      </w:r>
      <w:r w:rsidR="0090674D">
        <w:rPr>
          <w:rFonts w:ascii="Times" w:hAnsi="Times"/>
          <w:sz w:val="24"/>
          <w:szCs w:val="24"/>
        </w:rPr>
        <w:t xml:space="preserve">signal area </w:t>
      </w:r>
      <w:r w:rsidR="00A94B64">
        <w:rPr>
          <w:rFonts w:ascii="Times" w:hAnsi="Times"/>
          <w:sz w:val="24"/>
          <w:szCs w:val="24"/>
        </w:rPr>
        <w:t xml:space="preserve">differences between large and small embryos </w:t>
      </w:r>
      <w:r w:rsidR="0090674D">
        <w:rPr>
          <w:rFonts w:ascii="Times" w:hAnsi="Times"/>
          <w:sz w:val="24"/>
          <w:szCs w:val="24"/>
        </w:rPr>
        <w:t>reach statistical significance</w:t>
      </w:r>
      <w:r w:rsidR="00A94B64">
        <w:rPr>
          <w:rFonts w:ascii="Times" w:hAnsi="Times"/>
          <w:sz w:val="24"/>
          <w:szCs w:val="24"/>
        </w:rPr>
        <w:t xml:space="preserve">, the </w:t>
      </w:r>
      <w:r w:rsidR="00E45376">
        <w:rPr>
          <w:rFonts w:ascii="Times" w:hAnsi="Times"/>
          <w:sz w:val="24"/>
          <w:szCs w:val="24"/>
        </w:rPr>
        <w:t xml:space="preserve">relative differences are </w:t>
      </w:r>
      <w:r w:rsidR="0090674D">
        <w:rPr>
          <w:rFonts w:ascii="Times" w:hAnsi="Times"/>
          <w:sz w:val="24"/>
          <w:szCs w:val="24"/>
        </w:rPr>
        <w:t xml:space="preserve">always </w:t>
      </w:r>
      <w:r w:rsidR="00E45376">
        <w:rPr>
          <w:rFonts w:ascii="Times" w:hAnsi="Times"/>
          <w:sz w:val="24"/>
          <w:szCs w:val="24"/>
        </w:rPr>
        <w:t xml:space="preserve">small (&lt;10%?).  This is in </w:t>
      </w:r>
      <w:r w:rsidR="0090674D">
        <w:rPr>
          <w:rFonts w:ascii="Times" w:hAnsi="Times"/>
          <w:sz w:val="24"/>
          <w:szCs w:val="24"/>
        </w:rPr>
        <w:t>sharp c</w:t>
      </w:r>
      <w:r w:rsidR="00E45376">
        <w:rPr>
          <w:rFonts w:ascii="Times" w:hAnsi="Times"/>
          <w:sz w:val="24"/>
          <w:szCs w:val="24"/>
        </w:rPr>
        <w:t xml:space="preserve">ontrast to the relative difference between the large and small embryos from the alternative lines that we </w:t>
      </w:r>
      <w:r w:rsidR="0090674D">
        <w:rPr>
          <w:rFonts w:ascii="Times" w:hAnsi="Times"/>
          <w:sz w:val="24"/>
          <w:szCs w:val="24"/>
        </w:rPr>
        <w:t>study in this report</w:t>
      </w:r>
      <w:r w:rsidR="00E45376">
        <w:rPr>
          <w:rFonts w:ascii="Times" w:hAnsi="Times"/>
          <w:sz w:val="24"/>
          <w:szCs w:val="24"/>
        </w:rPr>
        <w:t>, which exceeds 2 fold (p =??).</w:t>
      </w:r>
      <w:r w:rsidR="00C20488">
        <w:rPr>
          <w:rFonts w:ascii="Times" w:hAnsi="Times"/>
          <w:sz w:val="24"/>
          <w:szCs w:val="24"/>
        </w:rPr>
        <w:t xml:space="preserve">  These results document that the large embryos from the selected line have </w:t>
      </w:r>
      <w:proofErr w:type="spellStart"/>
      <w:proofErr w:type="gramStart"/>
      <w:r w:rsidR="00C20488">
        <w:rPr>
          <w:rFonts w:ascii="Times" w:hAnsi="Times"/>
          <w:sz w:val="24"/>
          <w:szCs w:val="24"/>
        </w:rPr>
        <w:t>bcd</w:t>
      </w:r>
      <w:proofErr w:type="spellEnd"/>
      <w:proofErr w:type="gramEnd"/>
      <w:r w:rsidR="00C20488">
        <w:rPr>
          <w:rFonts w:ascii="Times" w:hAnsi="Times"/>
          <w:sz w:val="24"/>
          <w:szCs w:val="24"/>
        </w:rPr>
        <w:t xml:space="preserve"> mRNA distribution properties uncharacteristic of normal Drosophila melanogaster embryos.</w:t>
      </w:r>
      <w:r w:rsidR="00E45376">
        <w:rPr>
          <w:rFonts w:ascii="Times" w:hAnsi="Times"/>
          <w:sz w:val="24"/>
          <w:szCs w:val="24"/>
        </w:rPr>
        <w:t xml:space="preserve">  </w:t>
      </w:r>
    </w:p>
    <w:p w14:paraId="4535B03F" w14:textId="77777777" w:rsidR="00CE58AA" w:rsidRDefault="00CE58AA" w:rsidP="00CE58AA">
      <w:pPr>
        <w:spacing w:line="480" w:lineRule="auto"/>
        <w:ind w:firstLine="720"/>
        <w:jc w:val="both"/>
        <w:rPr>
          <w:rFonts w:ascii="Times" w:hAnsi="Times"/>
          <w:sz w:val="24"/>
          <w:szCs w:val="24"/>
        </w:rPr>
      </w:pPr>
    </w:p>
    <w:p w14:paraId="2212D7DC" w14:textId="4059F8C8" w:rsidR="003C391C" w:rsidRPr="003C391C" w:rsidRDefault="00A46791" w:rsidP="003C391C">
      <w:pPr>
        <w:spacing w:line="480" w:lineRule="auto"/>
        <w:jc w:val="both"/>
        <w:rPr>
          <w:rFonts w:ascii="Times" w:hAnsi="Times"/>
          <w:b/>
          <w:sz w:val="24"/>
          <w:szCs w:val="24"/>
        </w:rPr>
      </w:pPr>
      <w:r>
        <w:rPr>
          <w:rFonts w:ascii="Times" w:hAnsi="Times"/>
          <w:b/>
          <w:sz w:val="24"/>
          <w:szCs w:val="24"/>
        </w:rPr>
        <w:t>Discussion</w:t>
      </w:r>
      <w:r w:rsidR="00CE58AA">
        <w:rPr>
          <w:rFonts w:ascii="Times" w:hAnsi="Times"/>
          <w:b/>
          <w:sz w:val="24"/>
          <w:szCs w:val="24"/>
        </w:rPr>
        <w:t xml:space="preserve"> (</w:t>
      </w:r>
      <w:r w:rsidR="00CE58AA" w:rsidRPr="00CE58AA">
        <w:rPr>
          <w:rFonts w:ascii="Times" w:hAnsi="Times"/>
          <w:sz w:val="24"/>
          <w:szCs w:val="24"/>
        </w:rPr>
        <w:t>discussion needs work after Results section is settled</w:t>
      </w:r>
      <w:r w:rsidR="00CE58AA">
        <w:rPr>
          <w:rFonts w:ascii="Times" w:hAnsi="Times"/>
          <w:sz w:val="24"/>
          <w:szCs w:val="24"/>
        </w:rPr>
        <w:t xml:space="preserve"> down</w:t>
      </w:r>
      <w:r w:rsidR="00CE58AA">
        <w:rPr>
          <w:rFonts w:ascii="Times" w:hAnsi="Times"/>
          <w:b/>
          <w:sz w:val="24"/>
          <w:szCs w:val="24"/>
        </w:rPr>
        <w:t>)</w:t>
      </w:r>
    </w:p>
    <w:p w14:paraId="2DD0EBD3" w14:textId="32E54EF5" w:rsidR="00CD6F44" w:rsidRDefault="00CD6F44" w:rsidP="00424CE0">
      <w:pPr>
        <w:spacing w:line="480" w:lineRule="auto"/>
        <w:ind w:firstLine="720"/>
        <w:jc w:val="both"/>
        <w:rPr>
          <w:rFonts w:ascii="Times" w:hAnsi="Times" w:cs="Times"/>
          <w:color w:val="000000"/>
          <w:sz w:val="24"/>
          <w:szCs w:val="24"/>
        </w:rPr>
      </w:pPr>
      <w:r>
        <w:rPr>
          <w:rFonts w:ascii="Times" w:hAnsi="Times" w:cs="Times"/>
          <w:color w:val="000000"/>
          <w:sz w:val="24"/>
          <w:szCs w:val="24"/>
        </w:rPr>
        <w:t xml:space="preserve">A well-appreciated feature of animal development is the formation of body parts that are proportional to an individual’s overall body size.  This is reflective of the robustness of the developmental process.  A full understanding of the molecular underpinnings of scaling requires insights into development at two distinct levels: specification of scaled patterns by </w:t>
      </w:r>
      <w:proofErr w:type="spellStart"/>
      <w:r>
        <w:rPr>
          <w:rFonts w:ascii="Times" w:hAnsi="Times" w:cs="Times"/>
          <w:color w:val="000000"/>
          <w:sz w:val="24"/>
          <w:szCs w:val="24"/>
        </w:rPr>
        <w:t>morphogen</w:t>
      </w:r>
      <w:proofErr w:type="spellEnd"/>
      <w:r>
        <w:rPr>
          <w:rFonts w:ascii="Times" w:hAnsi="Times" w:cs="Times"/>
          <w:color w:val="000000"/>
          <w:sz w:val="24"/>
          <w:szCs w:val="24"/>
        </w:rPr>
        <w:t xml:space="preserve"> gradients and coordinated growth of organs/tissues.  Our current work focuses on the former.  Here, we evaluate the properties of the </w:t>
      </w:r>
      <w:proofErr w:type="spellStart"/>
      <w:r>
        <w:rPr>
          <w:rFonts w:ascii="Times" w:hAnsi="Times" w:cs="Times"/>
          <w:color w:val="000000"/>
          <w:sz w:val="24"/>
          <w:szCs w:val="24"/>
        </w:rPr>
        <w:t>morphogen</w:t>
      </w:r>
      <w:proofErr w:type="spellEnd"/>
      <w:r>
        <w:rPr>
          <w:rFonts w:ascii="Times" w:hAnsi="Times" w:cs="Times"/>
          <w:color w:val="000000"/>
          <w:sz w:val="24"/>
          <w:szCs w:val="24"/>
        </w:rPr>
        <w:t xml:space="preserve"> gradient of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in embryos from Drosophila lines that had been selected specifically to have large and small eggs.  Since Drosophila embryo itself does not grow in size during the action time of the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w:t>
      </w:r>
      <w:proofErr w:type="spellStart"/>
      <w:r>
        <w:rPr>
          <w:rFonts w:ascii="Times" w:hAnsi="Times" w:cs="Times"/>
          <w:color w:val="000000"/>
          <w:sz w:val="24"/>
          <w:szCs w:val="24"/>
        </w:rPr>
        <w:t>morphogen</w:t>
      </w:r>
      <w:proofErr w:type="spellEnd"/>
      <w:r>
        <w:rPr>
          <w:rFonts w:ascii="Times" w:hAnsi="Times" w:cs="Times"/>
          <w:color w:val="000000"/>
          <w:sz w:val="24"/>
          <w:szCs w:val="24"/>
        </w:rPr>
        <w:t xml:space="preserve">, our model system thus makes it possible to investigate the scaling problem exclusively at the level of pattern specification without an entanglement with tissue/organ growth.  Our results described here and in another report (ref) document the value of combining quantitative methods and natural genetic </w:t>
      </w:r>
      <w:r>
        <w:rPr>
          <w:rFonts w:ascii="Times" w:hAnsi="Times" w:cs="Times"/>
          <w:color w:val="000000"/>
          <w:sz w:val="24"/>
          <w:szCs w:val="24"/>
        </w:rPr>
        <w:lastRenderedPageBreak/>
        <w:t xml:space="preserve">variants in uncovering mechanistic insights into </w:t>
      </w:r>
      <w:proofErr w:type="spellStart"/>
      <w:r>
        <w:rPr>
          <w:rFonts w:ascii="Times" w:hAnsi="Times" w:cs="Times"/>
          <w:color w:val="000000"/>
          <w:sz w:val="24"/>
          <w:szCs w:val="24"/>
        </w:rPr>
        <w:t>morphogen</w:t>
      </w:r>
      <w:proofErr w:type="spellEnd"/>
      <w:r>
        <w:rPr>
          <w:rFonts w:ascii="Times" w:hAnsi="Times" w:cs="Times"/>
          <w:color w:val="000000"/>
          <w:sz w:val="24"/>
          <w:szCs w:val="24"/>
        </w:rPr>
        <w:t xml:space="preserve"> </w:t>
      </w:r>
      <w:proofErr w:type="spellStart"/>
      <w:r>
        <w:rPr>
          <w:rFonts w:ascii="Times" w:hAnsi="Times" w:cs="Times"/>
          <w:color w:val="000000"/>
          <w:sz w:val="24"/>
          <w:szCs w:val="24"/>
        </w:rPr>
        <w:t>gradientproperties</w:t>
      </w:r>
      <w:proofErr w:type="spellEnd"/>
      <w:r>
        <w:rPr>
          <w:rFonts w:ascii="Times" w:hAnsi="Times" w:cs="Times"/>
          <w:color w:val="000000"/>
          <w:sz w:val="24"/>
          <w:szCs w:val="24"/>
        </w:rPr>
        <w:t xml:space="preserve"> in specifying scaled patterns.  </w:t>
      </w:r>
    </w:p>
    <w:p w14:paraId="7197B92A" w14:textId="77777777" w:rsidR="00C20488" w:rsidRDefault="00C20488" w:rsidP="00C20488">
      <w:pPr>
        <w:spacing w:line="480" w:lineRule="auto"/>
        <w:ind w:firstLine="720"/>
        <w:jc w:val="both"/>
        <w:rPr>
          <w:rFonts w:ascii="Times" w:hAnsi="Times"/>
          <w:sz w:val="24"/>
          <w:szCs w:val="24"/>
        </w:rPr>
      </w:pPr>
      <w:r>
        <w:rPr>
          <w:rFonts w:ascii="Times" w:hAnsi="Times"/>
          <w:sz w:val="24"/>
          <w:szCs w:val="24"/>
        </w:rPr>
        <w:t xml:space="preserve">Together these results suggest that the inbred line (for the large embryos) has gone through the artificial selection and inbreeding process to maintain a scaled </w:t>
      </w:r>
      <w:proofErr w:type="spellStart"/>
      <w:r>
        <w:rPr>
          <w:rFonts w:ascii="Times" w:hAnsi="Times"/>
          <w:sz w:val="24"/>
          <w:szCs w:val="24"/>
        </w:rPr>
        <w:t>Bcd</w:t>
      </w:r>
      <w:proofErr w:type="spellEnd"/>
      <w:r>
        <w:rPr>
          <w:rFonts w:ascii="Times" w:hAnsi="Times"/>
          <w:sz w:val="24"/>
          <w:szCs w:val="24"/>
        </w:rPr>
        <w:t xml:space="preserve"> gradient profile by acquiring properties uncharacteristic of normal Drosophila melanogaster.</w:t>
      </w:r>
    </w:p>
    <w:p w14:paraId="6CDE4A39" w14:textId="77777777" w:rsidR="00C20488" w:rsidRDefault="00C20488" w:rsidP="00424CE0">
      <w:pPr>
        <w:spacing w:line="480" w:lineRule="auto"/>
        <w:ind w:firstLine="720"/>
        <w:jc w:val="both"/>
        <w:rPr>
          <w:color w:val="000000"/>
        </w:rPr>
      </w:pPr>
    </w:p>
    <w:p w14:paraId="154DD545" w14:textId="26D26C76" w:rsidR="003C391C" w:rsidRDefault="00CD6F44" w:rsidP="003C391C">
      <w:pPr>
        <w:spacing w:line="480" w:lineRule="auto"/>
        <w:ind w:firstLine="720"/>
        <w:jc w:val="both"/>
        <w:rPr>
          <w:rFonts w:ascii="Times" w:hAnsi="Times"/>
          <w:sz w:val="24"/>
          <w:szCs w:val="24"/>
        </w:rPr>
      </w:pPr>
      <w:r>
        <w:rPr>
          <w:rFonts w:ascii="Times" w:hAnsi="Times" w:cs="Times"/>
          <w:color w:val="000000"/>
          <w:sz w:val="24"/>
          <w:szCs w:val="24"/>
        </w:rPr>
        <w:t xml:space="preserve">In our current study, we took advantage of a pair of selected Drosophila lines where the large and small embryos that exhibit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gradient properties contrasting with those reported earlier (ref).   Our results suggest an alternative mechanism of within-species scaling for the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gradient.  This mechanism complements the established within-species mechanism and, at a gross level, bears resemblance to the reported between-species scaling mechanism (ref).  Specifically, our results show that, although the large embryos have more maternally deposited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mRNA than the small embryos as expected, the mRNA distribution is more diffused in the anterior.  It is well documented that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mRNA that is not strictly localized to the anterior is subject to translational inhibition by </w:t>
      </w:r>
      <w:proofErr w:type="spellStart"/>
      <w:r>
        <w:rPr>
          <w:rFonts w:ascii="Times" w:hAnsi="Times" w:cs="Times"/>
          <w:color w:val="000000"/>
          <w:sz w:val="24"/>
          <w:szCs w:val="24"/>
        </w:rPr>
        <w:t>nanos</w:t>
      </w:r>
      <w:proofErr w:type="spellEnd"/>
      <w:r>
        <w:rPr>
          <w:rFonts w:ascii="Times" w:hAnsi="Times" w:cs="Times"/>
          <w:color w:val="000000"/>
          <w:sz w:val="24"/>
          <w:szCs w:val="24"/>
        </w:rPr>
        <w:t xml:space="preserve"> (ref).  Thus the diffused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mRNA distributions in the large embryos can readily explain our observed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gradient properties with regard to both a lower-than expected B0 and a larger-than-expected lambda (in absolute length).  An alternative model to explain these unexpected properties of the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gradient profile in the large embryos, which we currently do not favor, would </w:t>
      </w:r>
      <w:proofErr w:type="spellStart"/>
      <w:r>
        <w:rPr>
          <w:rFonts w:ascii="Times" w:hAnsi="Times" w:cs="Times"/>
          <w:color w:val="000000"/>
          <w:sz w:val="24"/>
          <w:szCs w:val="24"/>
        </w:rPr>
        <w:t>envoke</w:t>
      </w:r>
      <w:proofErr w:type="spellEnd"/>
      <w:r>
        <w:rPr>
          <w:rFonts w:ascii="Times" w:hAnsi="Times" w:cs="Times"/>
          <w:color w:val="000000"/>
          <w:sz w:val="24"/>
          <w:szCs w:val="24"/>
        </w:rPr>
        <w:t xml:space="preserve"> an altered diffusivity and degradation of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in these embryos.  Regardless of precisely how the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gradient profile in the large embryos is achieved, it is important to emphasize that a critical finding here is the documentation of the existence of such a profile to exemplify a distinct within-species scaling mechanism for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w:t>
      </w:r>
      <w:r>
        <w:rPr>
          <w:rFonts w:ascii="Times" w:hAnsi="Times" w:cs="Times"/>
          <w:color w:val="000000"/>
          <w:sz w:val="24"/>
          <w:szCs w:val="24"/>
        </w:rPr>
        <w:lastRenderedPageBreak/>
        <w:t xml:space="preserve">Genetic investigations of this large line may yield useful insights relevant to </w:t>
      </w:r>
      <w:proofErr w:type="spellStart"/>
      <w:r>
        <w:rPr>
          <w:rFonts w:ascii="Times" w:hAnsi="Times" w:cs="Times"/>
          <w:color w:val="000000"/>
          <w:sz w:val="24"/>
          <w:szCs w:val="24"/>
        </w:rPr>
        <w:t>ourdeeper</w:t>
      </w:r>
      <w:proofErr w:type="spellEnd"/>
      <w:r>
        <w:rPr>
          <w:rFonts w:ascii="Times" w:hAnsi="Times" w:cs="Times"/>
          <w:color w:val="000000"/>
          <w:sz w:val="24"/>
          <w:szCs w:val="24"/>
        </w:rPr>
        <w:t xml:space="preserve"> understanding of the molecular mechanisms of scaling at the level of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gradient formation.  </w:t>
      </w:r>
    </w:p>
    <w:p w14:paraId="42F3CA61" w14:textId="77777777" w:rsidR="00CD6F44" w:rsidRDefault="00CD6F44" w:rsidP="00424CE0">
      <w:pPr>
        <w:spacing w:line="480" w:lineRule="auto"/>
        <w:jc w:val="both"/>
        <w:rPr>
          <w:color w:val="000000"/>
        </w:rPr>
      </w:pPr>
    </w:p>
    <w:p w14:paraId="1DA7C514" w14:textId="77777777" w:rsidR="00CD6F44" w:rsidRDefault="00CD6F44" w:rsidP="00424CE0">
      <w:pPr>
        <w:spacing w:line="480" w:lineRule="auto"/>
        <w:jc w:val="both"/>
        <w:rPr>
          <w:color w:val="000000"/>
        </w:rPr>
      </w:pPr>
      <w:r>
        <w:rPr>
          <w:rFonts w:ascii="Times" w:hAnsi="Times" w:cs="Times"/>
          <w:color w:val="000000"/>
          <w:sz w:val="24"/>
          <w:szCs w:val="24"/>
        </w:rPr>
        <w:tab/>
        <w:t xml:space="preserve">The two within-species mechanisms reported here and previously (ref) are different in several aspects.  While both mechanisms allow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gradient profiles in large and small embryos to converge near mid embryo, the range of convergence is much greater for the currently reported mechanism (correct?  What are the differences and similarities that can be quantified??).  It has been proposed recently that, based on our finding that </w:t>
      </w:r>
      <w:proofErr w:type="spellStart"/>
      <w:r>
        <w:rPr>
          <w:rFonts w:ascii="Times" w:hAnsi="Times" w:cs="Times"/>
          <w:color w:val="000000"/>
          <w:sz w:val="24"/>
          <w:szCs w:val="24"/>
        </w:rPr>
        <w:t>hb</w:t>
      </w:r>
      <w:proofErr w:type="spellEnd"/>
      <w:r>
        <w:rPr>
          <w:rFonts w:ascii="Times" w:hAnsi="Times" w:cs="Times"/>
          <w:color w:val="000000"/>
          <w:sz w:val="24"/>
          <w:szCs w:val="24"/>
        </w:rPr>
        <w:t xml:space="preserve"> transcription is quickly shut down at early cycle 14,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may be able to directly pass its scaling properties to </w:t>
      </w:r>
      <w:proofErr w:type="spellStart"/>
      <w:r>
        <w:rPr>
          <w:rFonts w:ascii="Times" w:hAnsi="Times" w:cs="Times"/>
          <w:color w:val="000000"/>
          <w:sz w:val="24"/>
          <w:szCs w:val="24"/>
        </w:rPr>
        <w:t>hb</w:t>
      </w:r>
      <w:proofErr w:type="spellEnd"/>
      <w:r>
        <w:rPr>
          <w:rFonts w:ascii="Times" w:hAnsi="Times" w:cs="Times"/>
          <w:color w:val="000000"/>
          <w:sz w:val="24"/>
          <w:szCs w:val="24"/>
        </w:rPr>
        <w:t xml:space="preserve"> expression near mid embryo.  Thus, while </w:t>
      </w:r>
      <w:proofErr w:type="spellStart"/>
      <w:r>
        <w:rPr>
          <w:rFonts w:ascii="Times" w:hAnsi="Times" w:cs="Times"/>
          <w:color w:val="000000"/>
          <w:sz w:val="24"/>
          <w:szCs w:val="24"/>
        </w:rPr>
        <w:t>hb</w:t>
      </w:r>
      <w:proofErr w:type="spellEnd"/>
      <w:r>
        <w:rPr>
          <w:rFonts w:ascii="Times" w:hAnsi="Times" w:cs="Times"/>
          <w:color w:val="000000"/>
          <w:sz w:val="24"/>
          <w:szCs w:val="24"/>
        </w:rPr>
        <w:t xml:space="preserve"> scaling may be achieved similarly under the two different scenarios, scaling in other parts of the embryos likely depends on the operation of additional mechanisms.  In this context, it is important to note a difference between how the large embryos studied here and previously achieve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gradient scaling: their anterior parts exhibit opposite properties (higher or lower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concentrations) relative to their small counterparts. These results suggest that </w:t>
      </w:r>
      <w:proofErr w:type="spellStart"/>
      <w:r>
        <w:rPr>
          <w:rFonts w:ascii="Times" w:hAnsi="Times" w:cs="Times"/>
          <w:color w:val="000000"/>
          <w:sz w:val="24"/>
          <w:szCs w:val="24"/>
        </w:rPr>
        <w:t>additionalmechanisms</w:t>
      </w:r>
      <w:proofErr w:type="spellEnd"/>
      <w:r>
        <w:rPr>
          <w:rFonts w:ascii="Times" w:hAnsi="Times" w:cs="Times"/>
          <w:color w:val="000000"/>
          <w:sz w:val="24"/>
          <w:szCs w:val="24"/>
        </w:rPr>
        <w:t xml:space="preserve"> responsible for scaling along the AP axis may have been adjusted in the large embryos studied in this report.  We emphasize that, despite these differences, egg size-dependent maternal deposition of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mRNA is conserved in all the embryos we have studied.  This suggests that the artificial selection process for all the lines that we have analyzed did not alter the </w:t>
      </w:r>
      <w:proofErr w:type="spellStart"/>
      <w:r>
        <w:rPr>
          <w:rFonts w:ascii="Times" w:hAnsi="Times" w:cs="Times"/>
          <w:color w:val="000000"/>
          <w:sz w:val="24"/>
          <w:szCs w:val="24"/>
        </w:rPr>
        <w:t>oogenesisprocess</w:t>
      </w:r>
      <w:proofErr w:type="spellEnd"/>
      <w:r>
        <w:rPr>
          <w:rFonts w:ascii="Times" w:hAnsi="Times" w:cs="Times"/>
          <w:color w:val="000000"/>
          <w:sz w:val="24"/>
          <w:szCs w:val="24"/>
        </w:rPr>
        <w:t xml:space="preserve"> with regard to the egg volume-dependent maternal deposition of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mRNA to the egg.</w:t>
      </w:r>
    </w:p>
    <w:p w14:paraId="23C24E5E" w14:textId="77777777" w:rsidR="003C391C" w:rsidRDefault="003C391C" w:rsidP="007E4E2C">
      <w:pPr>
        <w:spacing w:line="480" w:lineRule="auto"/>
        <w:jc w:val="both"/>
        <w:rPr>
          <w:rFonts w:ascii="Times" w:hAnsi="Times"/>
          <w:sz w:val="24"/>
          <w:szCs w:val="24"/>
        </w:rPr>
      </w:pPr>
    </w:p>
    <w:p w14:paraId="6CC95370" w14:textId="77777777" w:rsidR="00867724" w:rsidRDefault="00867724">
      <w:pPr>
        <w:rPr>
          <w:rFonts w:ascii="Times" w:hAnsi="Times"/>
          <w:sz w:val="24"/>
          <w:szCs w:val="24"/>
        </w:rPr>
      </w:pPr>
      <w:r>
        <w:rPr>
          <w:rFonts w:ascii="Times" w:hAnsi="Times"/>
          <w:sz w:val="24"/>
          <w:szCs w:val="24"/>
        </w:rPr>
        <w:br w:type="page"/>
      </w:r>
    </w:p>
    <w:p w14:paraId="0292E03C" w14:textId="1AE412B0" w:rsidR="00867724" w:rsidRDefault="00867724" w:rsidP="007E4E2C">
      <w:pPr>
        <w:spacing w:line="480" w:lineRule="auto"/>
        <w:jc w:val="both"/>
        <w:rPr>
          <w:rFonts w:ascii="Times" w:hAnsi="Times"/>
          <w:sz w:val="24"/>
          <w:szCs w:val="24"/>
        </w:rPr>
      </w:pPr>
      <w:r>
        <w:rPr>
          <w:rFonts w:ascii="Times" w:hAnsi="Times"/>
          <w:sz w:val="24"/>
          <w:szCs w:val="24"/>
        </w:rPr>
        <w:lastRenderedPageBreak/>
        <w:t>SAVED stuff for potential future use</w:t>
      </w:r>
    </w:p>
    <w:p w14:paraId="5A7AAC94" w14:textId="57B118EA" w:rsidR="003C391C" w:rsidRDefault="003C391C" w:rsidP="007E4E2C">
      <w:pPr>
        <w:spacing w:line="480" w:lineRule="auto"/>
        <w:jc w:val="both"/>
        <w:rPr>
          <w:rFonts w:ascii="Times" w:hAnsi="Times"/>
          <w:sz w:val="24"/>
          <w:szCs w:val="24"/>
        </w:rPr>
      </w:pPr>
      <w:r>
        <w:rPr>
          <w:rFonts w:ascii="Times" w:hAnsi="Times"/>
          <w:sz w:val="24"/>
          <w:szCs w:val="24"/>
        </w:rPr>
        <w:t>---------------------</w:t>
      </w:r>
    </w:p>
    <w:p w14:paraId="02B68E75" w14:textId="2F3B8A93" w:rsidR="007E4E2C" w:rsidRDefault="007E4E2C" w:rsidP="007E4E2C">
      <w:pPr>
        <w:spacing w:line="480" w:lineRule="auto"/>
        <w:jc w:val="both"/>
        <w:rPr>
          <w:rFonts w:ascii="Times" w:hAnsi="Times"/>
          <w:sz w:val="24"/>
          <w:szCs w:val="24"/>
        </w:rPr>
      </w:pPr>
      <w:r>
        <w:rPr>
          <w:rFonts w:ascii="Times" w:hAnsi="Times"/>
          <w:sz w:val="24"/>
          <w:szCs w:val="24"/>
        </w:rPr>
        <w:t xml:space="preserve">&lt;&lt;&lt;Delete—incorporate In particular, describe all details as necessary–fill the blank (Spell out the line number in legend and Methods—maybe once in text): Embryos from Line 2.49.3 demonstrate </w:t>
      </w:r>
      <w:proofErr w:type="spellStart"/>
      <w:r>
        <w:rPr>
          <w:rFonts w:ascii="Times" w:hAnsi="Times"/>
          <w:sz w:val="24"/>
          <w:szCs w:val="24"/>
        </w:rPr>
        <w:t>morphogenic</w:t>
      </w:r>
      <w:proofErr w:type="spellEnd"/>
      <w:r>
        <w:rPr>
          <w:rFonts w:ascii="Times" w:hAnsi="Times"/>
          <w:sz w:val="24"/>
          <w:szCs w:val="24"/>
        </w:rPr>
        <w:t xml:space="preserve"> behavior which defies the predictions which their size would suggest.  Embryos from this line immediately show a marked difference in the appearance of </w:t>
      </w:r>
      <w:proofErr w:type="spellStart"/>
      <w:r>
        <w:rPr>
          <w:rFonts w:ascii="Times" w:hAnsi="Times"/>
          <w:sz w:val="24"/>
          <w:szCs w:val="24"/>
        </w:rPr>
        <w:t>Bicoid</w:t>
      </w:r>
      <w:proofErr w:type="spellEnd"/>
      <w:r>
        <w:rPr>
          <w:rFonts w:ascii="Times" w:hAnsi="Times"/>
          <w:sz w:val="24"/>
          <w:szCs w:val="24"/>
        </w:rPr>
        <w:t xml:space="preserve"> when compared to previous studies using similarly selected large embryos.  The </w:t>
      </w:r>
      <w:proofErr w:type="spellStart"/>
      <w:r>
        <w:rPr>
          <w:rFonts w:ascii="Times" w:hAnsi="Times"/>
          <w:sz w:val="24"/>
          <w:szCs w:val="24"/>
        </w:rPr>
        <w:t>Bcd</w:t>
      </w:r>
      <w:proofErr w:type="spellEnd"/>
      <w:r>
        <w:rPr>
          <w:rFonts w:ascii="Times" w:hAnsi="Times"/>
          <w:sz w:val="24"/>
          <w:szCs w:val="24"/>
        </w:rPr>
        <w:t xml:space="preserve"> concentration at the anterior-most position of the gradient (B0) is ____ (</w:t>
      </w:r>
      <w:proofErr w:type="spellStart"/>
      <w:r>
        <w:rPr>
          <w:rFonts w:ascii="Times" w:hAnsi="Times"/>
          <w:sz w:val="24"/>
          <w:szCs w:val="24"/>
        </w:rPr>
        <w:t>a.u</w:t>
      </w:r>
      <w:proofErr w:type="spellEnd"/>
      <w:r>
        <w:rPr>
          <w:rFonts w:ascii="Times" w:hAnsi="Times"/>
          <w:sz w:val="24"/>
          <w:szCs w:val="24"/>
        </w:rPr>
        <w:t>.) in embryos from Line 2.49.3, compared to ____ (</w:t>
      </w:r>
      <w:proofErr w:type="spellStart"/>
      <w:r>
        <w:rPr>
          <w:rFonts w:ascii="Times" w:hAnsi="Times"/>
          <w:sz w:val="24"/>
          <w:szCs w:val="24"/>
        </w:rPr>
        <w:t>a.u</w:t>
      </w:r>
      <w:proofErr w:type="spellEnd"/>
      <w:r>
        <w:rPr>
          <w:rFonts w:ascii="Times" w:hAnsi="Times"/>
          <w:sz w:val="24"/>
          <w:szCs w:val="24"/>
        </w:rPr>
        <w:t>.) in embryos from Line 9.31.2.  Several previous studies have shown a positive correlation between B0 and Egg Length (EL).  However in this pair of embryos, which possess similar physical characteristics, the correlation appears quite distinctly negative.  We investigate further in how properties of Line 2.49.3 embryos may differ in other ways.  &gt;&gt;&gt;</w:t>
      </w:r>
    </w:p>
    <w:p w14:paraId="3083C2D8" w14:textId="77777777" w:rsidR="007E4E2C" w:rsidRDefault="007E4E2C" w:rsidP="007E4E2C">
      <w:pPr>
        <w:spacing w:line="480" w:lineRule="auto"/>
        <w:jc w:val="both"/>
        <w:rPr>
          <w:rFonts w:ascii="Times" w:hAnsi="Times"/>
          <w:sz w:val="24"/>
          <w:szCs w:val="24"/>
        </w:rPr>
      </w:pPr>
    </w:p>
    <w:p w14:paraId="49D6B5FB" w14:textId="77777777" w:rsidR="007E4E2C" w:rsidRPr="00106631" w:rsidRDefault="007E4E2C" w:rsidP="007E4E2C">
      <w:pPr>
        <w:spacing w:line="480" w:lineRule="auto"/>
        <w:jc w:val="both"/>
        <w:rPr>
          <w:rFonts w:ascii="Times" w:hAnsi="Times"/>
          <w:b/>
          <w:sz w:val="24"/>
          <w:szCs w:val="24"/>
        </w:rPr>
      </w:pPr>
      <w:r w:rsidRPr="00106631">
        <w:rPr>
          <w:rFonts w:ascii="Times" w:hAnsi="Times"/>
          <w:b/>
          <w:sz w:val="24"/>
          <w:szCs w:val="24"/>
        </w:rPr>
        <w:t>Alternate large embryos develop scaled patterning</w:t>
      </w:r>
    </w:p>
    <w:p w14:paraId="4D104309" w14:textId="77777777" w:rsidR="007E4E2C" w:rsidRDefault="007E4E2C" w:rsidP="007E4E2C">
      <w:pPr>
        <w:spacing w:line="480" w:lineRule="auto"/>
        <w:jc w:val="both"/>
        <w:rPr>
          <w:rFonts w:ascii="Times" w:hAnsi="Times"/>
          <w:sz w:val="24"/>
          <w:szCs w:val="24"/>
        </w:rPr>
      </w:pPr>
      <w:r>
        <w:rPr>
          <w:rFonts w:ascii="Times" w:hAnsi="Times"/>
          <w:sz w:val="24"/>
          <w:szCs w:val="24"/>
        </w:rPr>
        <w:tab/>
        <w:t xml:space="preserve">Despite the In order to directly probe the effect of the altered </w:t>
      </w:r>
      <w:proofErr w:type="spellStart"/>
      <w:r>
        <w:rPr>
          <w:rFonts w:ascii="Times" w:hAnsi="Times"/>
          <w:sz w:val="24"/>
          <w:szCs w:val="24"/>
        </w:rPr>
        <w:t>Bcd</w:t>
      </w:r>
      <w:proofErr w:type="spellEnd"/>
      <w:r>
        <w:rPr>
          <w:rFonts w:ascii="Times" w:hAnsi="Times"/>
          <w:sz w:val="24"/>
          <w:szCs w:val="24"/>
        </w:rPr>
        <w:t xml:space="preserve"> profile in Line 2.49.3, we performed a fluorescent in situ hybridization against Hunchback (</w:t>
      </w:r>
      <w:proofErr w:type="spellStart"/>
      <w:r>
        <w:rPr>
          <w:rFonts w:ascii="Times" w:hAnsi="Times"/>
          <w:sz w:val="24"/>
          <w:szCs w:val="24"/>
        </w:rPr>
        <w:t>Hb</w:t>
      </w:r>
      <w:proofErr w:type="spellEnd"/>
      <w:r>
        <w:rPr>
          <w:rFonts w:ascii="Times" w:hAnsi="Times"/>
          <w:sz w:val="24"/>
          <w:szCs w:val="24"/>
        </w:rPr>
        <w:t>) mRNA in early embryos.  When plotted on the x (</w:t>
      </w:r>
      <w:r>
        <w:rPr>
          <w:rFonts w:ascii="Times" w:hAnsi="Times" w:cs="Times"/>
          <w:sz w:val="24"/>
          <w:szCs w:val="24"/>
        </w:rPr>
        <w:t>µ</w:t>
      </w:r>
      <w:r>
        <w:rPr>
          <w:rFonts w:ascii="Times" w:hAnsi="Times"/>
          <w:sz w:val="24"/>
          <w:szCs w:val="24"/>
        </w:rPr>
        <w:t xml:space="preserve">m) axis, the boundary positions for the mean profiles from the two lines are dramatically disparate.  However the, two profiles converge when plotted along the x/L axis, for scaled embryo length.  This is indicative of proportionality being maintained between these two lines despite the large difference in size.  </w:t>
      </w:r>
    </w:p>
    <w:p w14:paraId="63089ED7" w14:textId="77777777" w:rsidR="00F827BB" w:rsidRDefault="00F827BB" w:rsidP="00F827BB">
      <w:pPr>
        <w:spacing w:line="480" w:lineRule="auto"/>
        <w:jc w:val="both"/>
        <w:rPr>
          <w:rFonts w:ascii="Times" w:hAnsi="Times"/>
          <w:sz w:val="24"/>
          <w:szCs w:val="24"/>
        </w:rPr>
      </w:pPr>
    </w:p>
    <w:p w14:paraId="5CC28F65" w14:textId="77777777" w:rsidR="00F827BB" w:rsidRDefault="00F827BB" w:rsidP="00F827BB">
      <w:pPr>
        <w:spacing w:line="480" w:lineRule="auto"/>
        <w:jc w:val="both"/>
        <w:rPr>
          <w:rFonts w:ascii="Times" w:hAnsi="Times"/>
          <w:sz w:val="24"/>
          <w:szCs w:val="24"/>
        </w:rPr>
      </w:pPr>
      <w:r>
        <w:rPr>
          <w:rFonts w:ascii="Times" w:hAnsi="Times"/>
          <w:sz w:val="24"/>
          <w:szCs w:val="24"/>
        </w:rPr>
        <w:lastRenderedPageBreak/>
        <w:t xml:space="preserve">.    We performed </w:t>
      </w:r>
      <w:proofErr w:type="gramStart"/>
      <w:r>
        <w:rPr>
          <w:rFonts w:ascii="Times" w:hAnsi="Times"/>
          <w:sz w:val="24"/>
          <w:szCs w:val="24"/>
        </w:rPr>
        <w:t>a</w:t>
      </w:r>
      <w:proofErr w:type="gramEnd"/>
      <w:r>
        <w:rPr>
          <w:rFonts w:ascii="Times" w:hAnsi="Times"/>
          <w:sz w:val="24"/>
          <w:szCs w:val="24"/>
        </w:rPr>
        <w:t xml:space="preserve"> immunofluorescence staining against </w:t>
      </w:r>
      <w:proofErr w:type="spellStart"/>
      <w:r>
        <w:rPr>
          <w:rFonts w:ascii="Times" w:hAnsi="Times"/>
          <w:sz w:val="24"/>
          <w:szCs w:val="24"/>
        </w:rPr>
        <w:t>Bicoid</w:t>
      </w:r>
      <w:proofErr w:type="spellEnd"/>
      <w:r>
        <w:rPr>
          <w:rFonts w:ascii="Times" w:hAnsi="Times"/>
          <w:sz w:val="24"/>
          <w:szCs w:val="24"/>
        </w:rPr>
        <w:t xml:space="preserve"> protein in embryos from Lines 2.49.3 and 9.31.2. </w:t>
      </w:r>
      <w:proofErr w:type="gramStart"/>
      <w:r>
        <w:rPr>
          <w:rFonts w:ascii="Times" w:hAnsi="Times"/>
          <w:sz w:val="24"/>
          <w:szCs w:val="24"/>
        </w:rPr>
        <w:t>at</w:t>
      </w:r>
      <w:proofErr w:type="gramEnd"/>
      <w:r>
        <w:rPr>
          <w:rFonts w:ascii="Times" w:hAnsi="Times"/>
          <w:sz w:val="24"/>
          <w:szCs w:val="24"/>
        </w:rPr>
        <w:t xml:space="preserve"> cycle 14.  We found that in the raw </w:t>
      </w:r>
      <w:proofErr w:type="spellStart"/>
      <w:r>
        <w:rPr>
          <w:rFonts w:ascii="Times" w:hAnsi="Times"/>
          <w:sz w:val="24"/>
          <w:szCs w:val="24"/>
        </w:rPr>
        <w:t>Bicoid</w:t>
      </w:r>
      <w:proofErr w:type="spellEnd"/>
      <w:r>
        <w:rPr>
          <w:rFonts w:ascii="Times" w:hAnsi="Times"/>
          <w:sz w:val="24"/>
          <w:szCs w:val="24"/>
        </w:rPr>
        <w:t xml:space="preserve"> profiles, the larger embryos from Line 2.49.3 do not conform to our expectations set by our previous work.  In prior studies, physically large embryos would suggest that there would be a substantially higher amount of </w:t>
      </w:r>
      <w:proofErr w:type="spellStart"/>
      <w:r>
        <w:rPr>
          <w:rFonts w:ascii="Times" w:hAnsi="Times"/>
          <w:sz w:val="24"/>
          <w:szCs w:val="24"/>
        </w:rPr>
        <w:t>Bcd</w:t>
      </w:r>
      <w:proofErr w:type="spellEnd"/>
      <w:r>
        <w:rPr>
          <w:rFonts w:ascii="Times" w:hAnsi="Times"/>
          <w:sz w:val="24"/>
          <w:szCs w:val="24"/>
        </w:rPr>
        <w:t xml:space="preserve"> protein, because it would have to diffuse over a larger area in order to reach appreciable concentration thresholds and activate downstream transcription.   </w:t>
      </w:r>
    </w:p>
    <w:p w14:paraId="2F04081C" w14:textId="77777777" w:rsidR="00F827BB" w:rsidRDefault="00F827BB" w:rsidP="00F827BB">
      <w:pPr>
        <w:spacing w:line="480" w:lineRule="auto"/>
        <w:jc w:val="both"/>
        <w:rPr>
          <w:rFonts w:ascii="Times" w:hAnsi="Times"/>
          <w:sz w:val="24"/>
          <w:szCs w:val="24"/>
        </w:rPr>
      </w:pPr>
      <w:r>
        <w:rPr>
          <w:rFonts w:ascii="Times" w:hAnsi="Times"/>
          <w:sz w:val="24"/>
          <w:szCs w:val="24"/>
        </w:rPr>
        <w:tab/>
        <w:t xml:space="preserve">We analyzed the profile data further; we found that the </w:t>
      </w:r>
      <w:r>
        <w:rPr>
          <w:rFonts w:ascii="Times" w:hAnsi="Times" w:cs="Times"/>
          <w:sz w:val="24"/>
          <w:szCs w:val="24"/>
        </w:rPr>
        <w:t>Δ</w:t>
      </w:r>
      <w:r>
        <w:rPr>
          <w:rFonts w:ascii="Times" w:hAnsi="Times"/>
          <w:sz w:val="24"/>
          <w:szCs w:val="24"/>
        </w:rPr>
        <w:t xml:space="preserve">B difference between the two lines to be propagated throughout the embryo when plotted on the absolute length axis.  However, this difference becomes abolished when the data is plotted over relative egg length (x/L).  </w:t>
      </w:r>
    </w:p>
    <w:p w14:paraId="48B7DBA9" w14:textId="77777777" w:rsidR="00F827BB" w:rsidRDefault="00F827BB" w:rsidP="00F827BB">
      <w:pPr>
        <w:spacing w:line="480" w:lineRule="auto"/>
        <w:jc w:val="both"/>
        <w:rPr>
          <w:rFonts w:ascii="Times" w:hAnsi="Times"/>
          <w:sz w:val="24"/>
          <w:szCs w:val="24"/>
        </w:rPr>
      </w:pPr>
    </w:p>
    <w:p w14:paraId="5072B2CB" w14:textId="77777777" w:rsidR="00F827BB" w:rsidRDefault="00F827BB" w:rsidP="00F827BB">
      <w:pPr>
        <w:spacing w:line="480" w:lineRule="auto"/>
        <w:jc w:val="both"/>
        <w:rPr>
          <w:rFonts w:ascii="Times" w:hAnsi="Times"/>
          <w:sz w:val="24"/>
          <w:szCs w:val="24"/>
        </w:rPr>
      </w:pPr>
      <w:r>
        <w:rPr>
          <w:rFonts w:ascii="Times" w:hAnsi="Times"/>
          <w:sz w:val="24"/>
          <w:szCs w:val="24"/>
        </w:rPr>
        <w:tab/>
        <w:t xml:space="preserve">We also interpolated these profile data and calculated the x-position of each profile at various </w:t>
      </w:r>
      <w:proofErr w:type="spellStart"/>
      <w:r>
        <w:rPr>
          <w:rFonts w:ascii="Times" w:hAnsi="Times"/>
          <w:sz w:val="24"/>
          <w:szCs w:val="24"/>
        </w:rPr>
        <w:t>Bcd</w:t>
      </w:r>
      <w:proofErr w:type="spellEnd"/>
      <w:r>
        <w:rPr>
          <w:rFonts w:ascii="Times" w:hAnsi="Times"/>
          <w:sz w:val="24"/>
          <w:szCs w:val="24"/>
        </w:rPr>
        <w:t xml:space="preserve"> threshold concentrations.  </w:t>
      </w:r>
    </w:p>
    <w:p w14:paraId="6AFCA1FA" w14:textId="77777777" w:rsidR="00C81E93" w:rsidRDefault="00C81E93" w:rsidP="00C81E93">
      <w:pPr>
        <w:spacing w:line="480" w:lineRule="auto"/>
        <w:jc w:val="both"/>
        <w:rPr>
          <w:rFonts w:ascii="Times" w:hAnsi="Times"/>
          <w:sz w:val="24"/>
          <w:szCs w:val="24"/>
        </w:rPr>
      </w:pPr>
      <w:r>
        <w:rPr>
          <w:rFonts w:ascii="Times" w:hAnsi="Times"/>
          <w:sz w:val="24"/>
          <w:szCs w:val="24"/>
        </w:rPr>
        <w:t xml:space="preserve">Surprisingly, using previously established methods for quantification, we found that embryos from Line 2.49.3 actually contain a higher amount of </w:t>
      </w:r>
      <w:proofErr w:type="spellStart"/>
      <w:proofErr w:type="gramStart"/>
      <w:r>
        <w:rPr>
          <w:rFonts w:ascii="Times" w:hAnsi="Times"/>
          <w:sz w:val="24"/>
          <w:szCs w:val="24"/>
        </w:rPr>
        <w:t>Bcd</w:t>
      </w:r>
      <w:proofErr w:type="spellEnd"/>
      <w:proofErr w:type="gramEnd"/>
      <w:r>
        <w:rPr>
          <w:rFonts w:ascii="Times" w:hAnsi="Times"/>
          <w:sz w:val="24"/>
          <w:szCs w:val="24"/>
        </w:rPr>
        <w:t xml:space="preserve"> mRNA than the physically smaller Line 9.31.2.  </w:t>
      </w:r>
    </w:p>
    <w:p w14:paraId="78DED4ED" w14:textId="77777777" w:rsidR="00C81E93" w:rsidRDefault="00C81E93" w:rsidP="00C81E93">
      <w:pPr>
        <w:spacing w:line="480" w:lineRule="auto"/>
        <w:jc w:val="both"/>
        <w:rPr>
          <w:rFonts w:ascii="Times" w:hAnsi="Times"/>
          <w:sz w:val="24"/>
          <w:szCs w:val="24"/>
        </w:rPr>
      </w:pPr>
      <w:r>
        <w:rPr>
          <w:rFonts w:ascii="Times" w:hAnsi="Times"/>
          <w:sz w:val="24"/>
          <w:szCs w:val="24"/>
        </w:rPr>
        <w:tab/>
        <w:t xml:space="preserve">From Line 2.49.3, paradoxically, the </w:t>
      </w:r>
      <w:proofErr w:type="spellStart"/>
      <w:r>
        <w:rPr>
          <w:rFonts w:ascii="Times" w:hAnsi="Times"/>
          <w:sz w:val="24"/>
          <w:szCs w:val="24"/>
        </w:rPr>
        <w:t>Bcd</w:t>
      </w:r>
      <w:proofErr w:type="spellEnd"/>
      <w:r>
        <w:rPr>
          <w:rFonts w:ascii="Times" w:hAnsi="Times"/>
          <w:sz w:val="24"/>
          <w:szCs w:val="24"/>
        </w:rPr>
        <w:t xml:space="preserve"> mRNA amount is consistent with the prediction set by the size of the embryo; however, the result is seemingly diametrically opposed to the amount of </w:t>
      </w:r>
      <w:proofErr w:type="spellStart"/>
      <w:r>
        <w:rPr>
          <w:rFonts w:ascii="Times" w:hAnsi="Times"/>
          <w:sz w:val="24"/>
          <w:szCs w:val="24"/>
        </w:rPr>
        <w:t>Bcd</w:t>
      </w:r>
      <w:proofErr w:type="spellEnd"/>
      <w:r>
        <w:rPr>
          <w:rFonts w:ascii="Times" w:hAnsi="Times"/>
          <w:sz w:val="24"/>
          <w:szCs w:val="24"/>
        </w:rPr>
        <w:t xml:space="preserve"> protein found in the gradient profile data.  </w:t>
      </w:r>
    </w:p>
    <w:p w14:paraId="32CDB9E1" w14:textId="77777777" w:rsidR="00E45376" w:rsidRDefault="00E45376" w:rsidP="00E45376">
      <w:pPr>
        <w:spacing w:line="480" w:lineRule="auto"/>
        <w:ind w:firstLine="720"/>
        <w:jc w:val="both"/>
        <w:rPr>
          <w:rFonts w:ascii="Times" w:hAnsi="Times"/>
          <w:sz w:val="24"/>
          <w:szCs w:val="24"/>
        </w:rPr>
      </w:pPr>
      <w:r>
        <w:rPr>
          <w:rFonts w:ascii="Times" w:hAnsi="Times"/>
          <w:sz w:val="24"/>
          <w:szCs w:val="24"/>
        </w:rPr>
        <w:t xml:space="preserve">To characterize this distribution, we asked whether this was a result of a dose dependency.  We performed a FISH, again using </w:t>
      </w:r>
      <w:proofErr w:type="spellStart"/>
      <w:r>
        <w:rPr>
          <w:rFonts w:ascii="Times" w:hAnsi="Times"/>
          <w:sz w:val="24"/>
          <w:szCs w:val="24"/>
        </w:rPr>
        <w:t>digoxygenin</w:t>
      </w:r>
      <w:proofErr w:type="spellEnd"/>
      <w:r>
        <w:rPr>
          <w:rFonts w:ascii="Times" w:hAnsi="Times"/>
          <w:sz w:val="24"/>
          <w:szCs w:val="24"/>
        </w:rPr>
        <w:t xml:space="preserve"> labeled </w:t>
      </w:r>
      <w:proofErr w:type="spellStart"/>
      <w:r>
        <w:rPr>
          <w:rFonts w:ascii="Times" w:hAnsi="Times"/>
          <w:sz w:val="24"/>
          <w:szCs w:val="24"/>
        </w:rPr>
        <w:t>Bicoid</w:t>
      </w:r>
      <w:proofErr w:type="spellEnd"/>
      <w:r>
        <w:rPr>
          <w:rFonts w:ascii="Times" w:hAnsi="Times"/>
          <w:sz w:val="24"/>
          <w:szCs w:val="24"/>
        </w:rPr>
        <w:t xml:space="preserve"> mRNA probe on </w:t>
      </w:r>
      <w:r>
        <w:rPr>
          <w:rFonts w:ascii="Times" w:hAnsi="Times"/>
          <w:sz w:val="24"/>
          <w:szCs w:val="24"/>
        </w:rPr>
        <w:lastRenderedPageBreak/>
        <w:t xml:space="preserve">embryos from females with 1x, 2x or 3x copies of </w:t>
      </w:r>
      <w:proofErr w:type="spellStart"/>
      <w:r>
        <w:rPr>
          <w:rFonts w:ascii="Times" w:hAnsi="Times"/>
          <w:sz w:val="24"/>
          <w:szCs w:val="24"/>
        </w:rPr>
        <w:t>Bicoid</w:t>
      </w:r>
      <w:proofErr w:type="spellEnd"/>
      <w:r>
        <w:rPr>
          <w:rFonts w:ascii="Times" w:hAnsi="Times"/>
          <w:sz w:val="24"/>
          <w:szCs w:val="24"/>
        </w:rPr>
        <w:t xml:space="preserve">.  These data show that the relation between </w:t>
      </w:r>
      <w:proofErr w:type="spellStart"/>
      <w:r>
        <w:rPr>
          <w:rFonts w:ascii="Times" w:hAnsi="Times"/>
          <w:sz w:val="24"/>
          <w:szCs w:val="24"/>
        </w:rPr>
        <w:t>Bcd</w:t>
      </w:r>
      <w:proofErr w:type="spellEnd"/>
      <w:r>
        <w:rPr>
          <w:rFonts w:ascii="Times" w:hAnsi="Times"/>
          <w:sz w:val="24"/>
          <w:szCs w:val="24"/>
        </w:rPr>
        <w:t xml:space="preserve"> dosage and area across which it distributed is not strictly dose dependent.  The signal size for 1x is significantly smaller, however, we believe that the data from 2x and 3x embryos is more accurately representative of the conditions in Lines 2.49.3 and 9.31.2.  </w:t>
      </w:r>
    </w:p>
    <w:p w14:paraId="484061F0" w14:textId="29CEF43A" w:rsidR="0019472F" w:rsidRPr="008C5323" w:rsidRDefault="003C391C" w:rsidP="008C5323">
      <w:pPr>
        <w:spacing w:line="480" w:lineRule="auto"/>
        <w:ind w:firstLine="720"/>
        <w:jc w:val="both"/>
        <w:rPr>
          <w:rFonts w:ascii="Times" w:hAnsi="Times"/>
          <w:sz w:val="24"/>
          <w:szCs w:val="24"/>
        </w:rPr>
      </w:pPr>
      <w:r>
        <w:rPr>
          <w:rFonts w:ascii="Times" w:hAnsi="Times"/>
          <w:sz w:val="24"/>
          <w:szCs w:val="24"/>
        </w:rPr>
        <w:tab/>
        <w:t xml:space="preserve">Interestingly, indications of similar trends can be found upon revisiting previously published data.  In 2008, He et al. show that the </w:t>
      </w:r>
      <w:proofErr w:type="spellStart"/>
      <w:r>
        <w:rPr>
          <w:rFonts w:ascii="Times" w:hAnsi="Times"/>
          <w:sz w:val="24"/>
          <w:szCs w:val="24"/>
        </w:rPr>
        <w:t>Bcd</w:t>
      </w:r>
      <w:proofErr w:type="spellEnd"/>
      <w:r>
        <w:rPr>
          <w:rFonts w:ascii="Times" w:hAnsi="Times"/>
          <w:sz w:val="24"/>
          <w:szCs w:val="24"/>
        </w:rPr>
        <w:t xml:space="preserve"> gradient profile in </w:t>
      </w:r>
      <w:proofErr w:type="spellStart"/>
      <w:r>
        <w:rPr>
          <w:rFonts w:ascii="Times" w:hAnsi="Times"/>
          <w:sz w:val="24"/>
          <w:szCs w:val="24"/>
        </w:rPr>
        <w:t>Staufen</w:t>
      </w:r>
      <w:proofErr w:type="spellEnd"/>
      <w:r>
        <w:rPr>
          <w:rFonts w:ascii="Times" w:hAnsi="Times"/>
          <w:sz w:val="24"/>
          <w:szCs w:val="24"/>
        </w:rPr>
        <w:t xml:space="preserve"> embryos, a mutation known to disrupt </w:t>
      </w:r>
      <w:proofErr w:type="spellStart"/>
      <w:r>
        <w:rPr>
          <w:rFonts w:ascii="Times" w:hAnsi="Times"/>
          <w:sz w:val="24"/>
          <w:szCs w:val="24"/>
        </w:rPr>
        <w:t>Bcd</w:t>
      </w:r>
      <w:proofErr w:type="spellEnd"/>
      <w:r>
        <w:rPr>
          <w:rFonts w:ascii="Times" w:hAnsi="Times"/>
          <w:sz w:val="24"/>
          <w:szCs w:val="24"/>
        </w:rPr>
        <w:t xml:space="preserve"> mRNA localization, also have a depressed B0 at the anterior tip.  Similar to features that we observe in the present study, the length constant lambda in </w:t>
      </w:r>
      <w:proofErr w:type="spellStart"/>
      <w:r>
        <w:rPr>
          <w:rFonts w:ascii="Times" w:hAnsi="Times"/>
          <w:sz w:val="24"/>
          <w:szCs w:val="24"/>
        </w:rPr>
        <w:t>staufen</w:t>
      </w:r>
      <w:proofErr w:type="spellEnd"/>
      <w:r>
        <w:rPr>
          <w:rFonts w:ascii="Times" w:hAnsi="Times"/>
          <w:sz w:val="24"/>
          <w:szCs w:val="24"/>
        </w:rPr>
        <w:t xml:space="preserve"> embryos is slightly higher compared to </w:t>
      </w:r>
      <w:proofErr w:type="spellStart"/>
      <w:r>
        <w:rPr>
          <w:rFonts w:ascii="Times" w:hAnsi="Times"/>
          <w:sz w:val="24"/>
          <w:szCs w:val="24"/>
        </w:rPr>
        <w:t>wildtype</w:t>
      </w:r>
      <w:proofErr w:type="spellEnd"/>
      <w:r>
        <w:rPr>
          <w:rFonts w:ascii="Times" w:hAnsi="Times"/>
          <w:sz w:val="24"/>
          <w:szCs w:val="24"/>
        </w:rPr>
        <w:t xml:space="preserve"> [105 </w:t>
      </w:r>
      <w:proofErr w:type="spellStart"/>
      <w:r>
        <w:rPr>
          <w:rFonts w:ascii="Times" w:hAnsi="Times"/>
          <w:sz w:val="24"/>
          <w:szCs w:val="24"/>
        </w:rPr>
        <w:t>vs</w:t>
      </w:r>
      <w:proofErr w:type="spellEnd"/>
      <w:r>
        <w:rPr>
          <w:rFonts w:ascii="Times" w:hAnsi="Times"/>
          <w:sz w:val="24"/>
          <w:szCs w:val="24"/>
        </w:rPr>
        <w:t xml:space="preserve"> 100].  While </w:t>
      </w:r>
      <w:proofErr w:type="spellStart"/>
      <w:r>
        <w:rPr>
          <w:rFonts w:ascii="Times" w:hAnsi="Times"/>
          <w:sz w:val="24"/>
          <w:szCs w:val="24"/>
        </w:rPr>
        <w:t>Bcd</w:t>
      </w:r>
      <w:proofErr w:type="spellEnd"/>
      <w:r>
        <w:rPr>
          <w:rFonts w:ascii="Times" w:hAnsi="Times"/>
          <w:sz w:val="24"/>
          <w:szCs w:val="24"/>
        </w:rPr>
        <w:t xml:space="preserve"> mRNA FISH was not performed on those embryos at the time, we make the assumption that the total amount of </w:t>
      </w:r>
      <w:proofErr w:type="spellStart"/>
      <w:r>
        <w:rPr>
          <w:rFonts w:ascii="Times" w:hAnsi="Times"/>
          <w:sz w:val="24"/>
          <w:szCs w:val="24"/>
        </w:rPr>
        <w:t>Bcd</w:t>
      </w:r>
      <w:proofErr w:type="spellEnd"/>
      <w:r>
        <w:rPr>
          <w:rFonts w:ascii="Times" w:hAnsi="Times"/>
          <w:sz w:val="24"/>
          <w:szCs w:val="24"/>
        </w:rPr>
        <w:t xml:space="preserve"> mRNA has not been significantly affected.  We predict that the gradient characteristics are determined, in this case, no by the total amount of </w:t>
      </w:r>
      <w:proofErr w:type="spellStart"/>
      <w:r>
        <w:rPr>
          <w:rFonts w:ascii="Times" w:hAnsi="Times"/>
          <w:sz w:val="24"/>
          <w:szCs w:val="24"/>
        </w:rPr>
        <w:t>Bcd</w:t>
      </w:r>
      <w:proofErr w:type="spellEnd"/>
      <w:r>
        <w:rPr>
          <w:rFonts w:ascii="Times" w:hAnsi="Times"/>
          <w:sz w:val="24"/>
          <w:szCs w:val="24"/>
        </w:rPr>
        <w:t xml:space="preserve"> mRNA, but rather solely by the distribution.  -------------------------------------------------------------------------------------------------------</w:t>
      </w:r>
    </w:p>
    <w:sectPr w:rsidR="0019472F" w:rsidRPr="008C5323" w:rsidSect="001947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B1EA91" w14:textId="77777777" w:rsidR="00351F72" w:rsidRDefault="00351F72" w:rsidP="006575EA">
      <w:pPr>
        <w:spacing w:after="0" w:line="240" w:lineRule="auto"/>
      </w:pPr>
      <w:r>
        <w:separator/>
      </w:r>
    </w:p>
  </w:endnote>
  <w:endnote w:type="continuationSeparator" w:id="0">
    <w:p w14:paraId="773D9612" w14:textId="77777777" w:rsidR="00351F72" w:rsidRDefault="00351F72" w:rsidP="00657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9DA3C" w14:textId="77777777" w:rsidR="00351F72" w:rsidRDefault="00351F72" w:rsidP="006575EA">
      <w:pPr>
        <w:spacing w:after="0" w:line="240" w:lineRule="auto"/>
      </w:pPr>
      <w:r>
        <w:separator/>
      </w:r>
    </w:p>
  </w:footnote>
  <w:footnote w:type="continuationSeparator" w:id="0">
    <w:p w14:paraId="4BEBBCCA" w14:textId="77777777" w:rsidR="00351F72" w:rsidRDefault="00351F72" w:rsidP="006575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44"/>
    <w:rsid w:val="00002CC8"/>
    <w:rsid w:val="0000436E"/>
    <w:rsid w:val="000272EB"/>
    <w:rsid w:val="00030AF6"/>
    <w:rsid w:val="00070C24"/>
    <w:rsid w:val="00070E7C"/>
    <w:rsid w:val="00075EC2"/>
    <w:rsid w:val="00094E6C"/>
    <w:rsid w:val="000A6D07"/>
    <w:rsid w:val="000C0150"/>
    <w:rsid w:val="000D6474"/>
    <w:rsid w:val="000F680A"/>
    <w:rsid w:val="0012566F"/>
    <w:rsid w:val="00126FD5"/>
    <w:rsid w:val="00145244"/>
    <w:rsid w:val="0019472F"/>
    <w:rsid w:val="001962C3"/>
    <w:rsid w:val="001A42C3"/>
    <w:rsid w:val="001B5971"/>
    <w:rsid w:val="001E36C8"/>
    <w:rsid w:val="002121C1"/>
    <w:rsid w:val="0024181B"/>
    <w:rsid w:val="00247E46"/>
    <w:rsid w:val="00250FD5"/>
    <w:rsid w:val="00257559"/>
    <w:rsid w:val="00273262"/>
    <w:rsid w:val="00280CC6"/>
    <w:rsid w:val="0028230E"/>
    <w:rsid w:val="002938D2"/>
    <w:rsid w:val="0029652D"/>
    <w:rsid w:val="002B6B91"/>
    <w:rsid w:val="002D34AF"/>
    <w:rsid w:val="002D5E3A"/>
    <w:rsid w:val="002D75F4"/>
    <w:rsid w:val="002E2F35"/>
    <w:rsid w:val="003004FA"/>
    <w:rsid w:val="003171A6"/>
    <w:rsid w:val="00335DE4"/>
    <w:rsid w:val="003422F2"/>
    <w:rsid w:val="0034637D"/>
    <w:rsid w:val="00351F72"/>
    <w:rsid w:val="00394793"/>
    <w:rsid w:val="003A1B41"/>
    <w:rsid w:val="003C391C"/>
    <w:rsid w:val="003D1B7B"/>
    <w:rsid w:val="0040392E"/>
    <w:rsid w:val="00415732"/>
    <w:rsid w:val="004220EE"/>
    <w:rsid w:val="00424CE0"/>
    <w:rsid w:val="00450D2B"/>
    <w:rsid w:val="00456327"/>
    <w:rsid w:val="0046442D"/>
    <w:rsid w:val="00465B54"/>
    <w:rsid w:val="00497A93"/>
    <w:rsid w:val="004A673F"/>
    <w:rsid w:val="004E7D0E"/>
    <w:rsid w:val="004F1D66"/>
    <w:rsid w:val="00513151"/>
    <w:rsid w:val="00561725"/>
    <w:rsid w:val="00562A73"/>
    <w:rsid w:val="005E402C"/>
    <w:rsid w:val="005E4E5C"/>
    <w:rsid w:val="00604628"/>
    <w:rsid w:val="006575EA"/>
    <w:rsid w:val="00662C3C"/>
    <w:rsid w:val="006815AB"/>
    <w:rsid w:val="006D2258"/>
    <w:rsid w:val="0072492A"/>
    <w:rsid w:val="007363B7"/>
    <w:rsid w:val="007C3AE4"/>
    <w:rsid w:val="007C55A2"/>
    <w:rsid w:val="007E46A3"/>
    <w:rsid w:val="007E4E2C"/>
    <w:rsid w:val="007E71BD"/>
    <w:rsid w:val="008213F9"/>
    <w:rsid w:val="008567EC"/>
    <w:rsid w:val="00860274"/>
    <w:rsid w:val="00860CE8"/>
    <w:rsid w:val="00867724"/>
    <w:rsid w:val="008A710B"/>
    <w:rsid w:val="008C5323"/>
    <w:rsid w:val="008E11F0"/>
    <w:rsid w:val="008F7E64"/>
    <w:rsid w:val="00902B00"/>
    <w:rsid w:val="0090674D"/>
    <w:rsid w:val="00936AEC"/>
    <w:rsid w:val="00954DF7"/>
    <w:rsid w:val="009828B4"/>
    <w:rsid w:val="009C5C5C"/>
    <w:rsid w:val="009E37A6"/>
    <w:rsid w:val="00A06AA6"/>
    <w:rsid w:val="00A346A2"/>
    <w:rsid w:val="00A3582E"/>
    <w:rsid w:val="00A46791"/>
    <w:rsid w:val="00A823AC"/>
    <w:rsid w:val="00A84674"/>
    <w:rsid w:val="00A903C6"/>
    <w:rsid w:val="00A94B64"/>
    <w:rsid w:val="00A95CA6"/>
    <w:rsid w:val="00AA5159"/>
    <w:rsid w:val="00AA73C1"/>
    <w:rsid w:val="00B01B0A"/>
    <w:rsid w:val="00B10075"/>
    <w:rsid w:val="00B3525E"/>
    <w:rsid w:val="00B455CD"/>
    <w:rsid w:val="00B94B3D"/>
    <w:rsid w:val="00B94C83"/>
    <w:rsid w:val="00BA52EE"/>
    <w:rsid w:val="00BB3DFB"/>
    <w:rsid w:val="00BC4371"/>
    <w:rsid w:val="00BF4925"/>
    <w:rsid w:val="00C066D7"/>
    <w:rsid w:val="00C157D9"/>
    <w:rsid w:val="00C20488"/>
    <w:rsid w:val="00C3756A"/>
    <w:rsid w:val="00C50167"/>
    <w:rsid w:val="00C81E93"/>
    <w:rsid w:val="00CA6885"/>
    <w:rsid w:val="00CD459E"/>
    <w:rsid w:val="00CD6F44"/>
    <w:rsid w:val="00CD7203"/>
    <w:rsid w:val="00CE58AA"/>
    <w:rsid w:val="00D20EE4"/>
    <w:rsid w:val="00D4371E"/>
    <w:rsid w:val="00D503F4"/>
    <w:rsid w:val="00D62BAE"/>
    <w:rsid w:val="00D67AFC"/>
    <w:rsid w:val="00DA0179"/>
    <w:rsid w:val="00E0250D"/>
    <w:rsid w:val="00E40BCE"/>
    <w:rsid w:val="00E45376"/>
    <w:rsid w:val="00E80A6E"/>
    <w:rsid w:val="00E81503"/>
    <w:rsid w:val="00E9472B"/>
    <w:rsid w:val="00EB6325"/>
    <w:rsid w:val="00ED284B"/>
    <w:rsid w:val="00F7312B"/>
    <w:rsid w:val="00F827BB"/>
    <w:rsid w:val="00FB2977"/>
    <w:rsid w:val="00FB47DE"/>
    <w:rsid w:val="00FF3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E7B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5EA"/>
    <w:pPr>
      <w:tabs>
        <w:tab w:val="center" w:pos="4320"/>
        <w:tab w:val="right" w:pos="8640"/>
      </w:tabs>
      <w:spacing w:after="0" w:line="240" w:lineRule="auto"/>
    </w:pPr>
  </w:style>
  <w:style w:type="character" w:customStyle="1" w:styleId="HeaderChar">
    <w:name w:val="Header Char"/>
    <w:basedOn w:val="DefaultParagraphFont"/>
    <w:link w:val="Header"/>
    <w:uiPriority w:val="99"/>
    <w:rsid w:val="006575EA"/>
  </w:style>
  <w:style w:type="paragraph" w:styleId="Footer">
    <w:name w:val="footer"/>
    <w:basedOn w:val="Normal"/>
    <w:link w:val="FooterChar"/>
    <w:uiPriority w:val="99"/>
    <w:unhideWhenUsed/>
    <w:rsid w:val="006575EA"/>
    <w:pPr>
      <w:tabs>
        <w:tab w:val="center" w:pos="4320"/>
        <w:tab w:val="right" w:pos="8640"/>
      </w:tabs>
      <w:spacing w:after="0" w:line="240" w:lineRule="auto"/>
    </w:pPr>
  </w:style>
  <w:style w:type="character" w:customStyle="1" w:styleId="FooterChar">
    <w:name w:val="Footer Char"/>
    <w:basedOn w:val="DefaultParagraphFont"/>
    <w:link w:val="Footer"/>
    <w:uiPriority w:val="99"/>
    <w:rsid w:val="006575EA"/>
  </w:style>
  <w:style w:type="character" w:styleId="Hyperlink">
    <w:name w:val="Hyperlink"/>
    <w:basedOn w:val="DefaultParagraphFont"/>
    <w:uiPriority w:val="99"/>
    <w:unhideWhenUsed/>
    <w:rsid w:val="00273262"/>
    <w:rPr>
      <w:color w:val="0000FF" w:themeColor="hyperlink"/>
      <w:u w:val="single"/>
    </w:rPr>
  </w:style>
  <w:style w:type="paragraph" w:styleId="ListParagraph">
    <w:name w:val="List Paragraph"/>
    <w:basedOn w:val="Normal"/>
    <w:uiPriority w:val="34"/>
    <w:qFormat/>
    <w:rsid w:val="00273262"/>
    <w:pPr>
      <w:ind w:left="720"/>
      <w:contextualSpacing/>
    </w:pPr>
  </w:style>
  <w:style w:type="paragraph" w:styleId="BalloonText">
    <w:name w:val="Balloon Text"/>
    <w:basedOn w:val="Normal"/>
    <w:link w:val="BalloonTextChar"/>
    <w:uiPriority w:val="99"/>
    <w:semiHidden/>
    <w:unhideWhenUsed/>
    <w:rsid w:val="00936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A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5EA"/>
    <w:pPr>
      <w:tabs>
        <w:tab w:val="center" w:pos="4320"/>
        <w:tab w:val="right" w:pos="8640"/>
      </w:tabs>
      <w:spacing w:after="0" w:line="240" w:lineRule="auto"/>
    </w:pPr>
  </w:style>
  <w:style w:type="character" w:customStyle="1" w:styleId="HeaderChar">
    <w:name w:val="Header Char"/>
    <w:basedOn w:val="DefaultParagraphFont"/>
    <w:link w:val="Header"/>
    <w:uiPriority w:val="99"/>
    <w:rsid w:val="006575EA"/>
  </w:style>
  <w:style w:type="paragraph" w:styleId="Footer">
    <w:name w:val="footer"/>
    <w:basedOn w:val="Normal"/>
    <w:link w:val="FooterChar"/>
    <w:uiPriority w:val="99"/>
    <w:unhideWhenUsed/>
    <w:rsid w:val="006575EA"/>
    <w:pPr>
      <w:tabs>
        <w:tab w:val="center" w:pos="4320"/>
        <w:tab w:val="right" w:pos="8640"/>
      </w:tabs>
      <w:spacing w:after="0" w:line="240" w:lineRule="auto"/>
    </w:pPr>
  </w:style>
  <w:style w:type="character" w:customStyle="1" w:styleId="FooterChar">
    <w:name w:val="Footer Char"/>
    <w:basedOn w:val="DefaultParagraphFont"/>
    <w:link w:val="Footer"/>
    <w:uiPriority w:val="99"/>
    <w:rsid w:val="006575EA"/>
  </w:style>
  <w:style w:type="character" w:styleId="Hyperlink">
    <w:name w:val="Hyperlink"/>
    <w:basedOn w:val="DefaultParagraphFont"/>
    <w:uiPriority w:val="99"/>
    <w:unhideWhenUsed/>
    <w:rsid w:val="00273262"/>
    <w:rPr>
      <w:color w:val="0000FF" w:themeColor="hyperlink"/>
      <w:u w:val="single"/>
    </w:rPr>
  </w:style>
  <w:style w:type="paragraph" w:styleId="ListParagraph">
    <w:name w:val="List Paragraph"/>
    <w:basedOn w:val="Normal"/>
    <w:uiPriority w:val="34"/>
    <w:qFormat/>
    <w:rsid w:val="00273262"/>
    <w:pPr>
      <w:ind w:left="720"/>
      <w:contextualSpacing/>
    </w:pPr>
  </w:style>
  <w:style w:type="paragraph" w:styleId="BalloonText">
    <w:name w:val="Balloon Text"/>
    <w:basedOn w:val="Normal"/>
    <w:link w:val="BalloonTextChar"/>
    <w:uiPriority w:val="99"/>
    <w:semiHidden/>
    <w:unhideWhenUsed/>
    <w:rsid w:val="00936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A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un.ma@cchmc.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15</Pages>
  <Words>3683</Words>
  <Characters>20994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Cheung</dc:creator>
  <cp:lastModifiedBy>CCHMC</cp:lastModifiedBy>
  <cp:revision>101</cp:revision>
  <dcterms:created xsi:type="dcterms:W3CDTF">2013-04-02T19:43:00Z</dcterms:created>
  <dcterms:modified xsi:type="dcterms:W3CDTF">2013-04-03T18:36:00Z</dcterms:modified>
</cp:coreProperties>
</file>